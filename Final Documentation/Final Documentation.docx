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D0D" w:rsidRDefault="00A50D0D" w:rsidP="00365DBC">
      <w:pPr>
        <w:ind w:left="2160" w:firstLine="720"/>
        <w:rPr>
          <w:b/>
          <w:sz w:val="36"/>
          <w:szCs w:val="36"/>
        </w:rPr>
      </w:pPr>
    </w:p>
    <w:p w:rsidR="00A50D0D" w:rsidRDefault="00A50D0D" w:rsidP="00A50D0D">
      <w:pPr>
        <w:jc w:val="center"/>
        <w:rPr>
          <w:b/>
          <w:sz w:val="72"/>
          <w:szCs w:val="72"/>
        </w:rPr>
      </w:pPr>
      <w:r w:rsidRPr="003059CE">
        <w:rPr>
          <w:b/>
          <w:sz w:val="72"/>
          <w:szCs w:val="72"/>
        </w:rPr>
        <w:t>Live Video Streaming (Android)</w:t>
      </w:r>
    </w:p>
    <w:p w:rsidR="00A50D0D" w:rsidRDefault="00A50D0D" w:rsidP="00A50D0D">
      <w:pPr>
        <w:jc w:val="center"/>
        <w:rPr>
          <w:b/>
          <w:sz w:val="72"/>
          <w:szCs w:val="72"/>
        </w:rPr>
      </w:pPr>
    </w:p>
    <w:p w:rsidR="00A50D0D" w:rsidRDefault="00A50D0D" w:rsidP="00A50D0D">
      <w:pPr>
        <w:jc w:val="center"/>
        <w:rPr>
          <w:b/>
          <w:sz w:val="72"/>
          <w:szCs w:val="72"/>
        </w:rPr>
      </w:pPr>
    </w:p>
    <w:p w:rsidR="002B6827" w:rsidRPr="003059CE" w:rsidRDefault="002B6827" w:rsidP="00A50D0D">
      <w:pPr>
        <w:jc w:val="center"/>
        <w:rPr>
          <w:b/>
          <w:sz w:val="72"/>
          <w:szCs w:val="72"/>
        </w:rPr>
      </w:pPr>
    </w:p>
    <w:p w:rsidR="00A50D0D" w:rsidRDefault="00A50D0D" w:rsidP="00A50D0D">
      <w:pPr>
        <w:jc w:val="center"/>
        <w:rPr>
          <w:b/>
          <w:sz w:val="36"/>
          <w:szCs w:val="36"/>
        </w:rPr>
      </w:pPr>
      <w:r>
        <w:rPr>
          <w:b/>
          <w:sz w:val="36"/>
          <w:szCs w:val="36"/>
        </w:rPr>
        <w:t>Under the guidance of</w:t>
      </w:r>
    </w:p>
    <w:p w:rsidR="00A50D0D" w:rsidRDefault="00A50D0D" w:rsidP="00A50D0D">
      <w:pPr>
        <w:rPr>
          <w:b/>
          <w:sz w:val="36"/>
          <w:szCs w:val="36"/>
        </w:rPr>
      </w:pPr>
    </w:p>
    <w:p w:rsidR="00A50D0D" w:rsidRDefault="00A50D0D" w:rsidP="00A50D0D">
      <w:pP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t xml:space="preserve">  </w:t>
      </w:r>
      <w:r w:rsidRPr="003059CE">
        <w:rPr>
          <w:b/>
          <w:sz w:val="40"/>
          <w:szCs w:val="40"/>
        </w:rPr>
        <w:t>Shrinivas Dudhan</w:t>
      </w:r>
      <w:r>
        <w:rPr>
          <w:b/>
          <w:sz w:val="40"/>
          <w:szCs w:val="40"/>
        </w:rPr>
        <w:t>i</w:t>
      </w:r>
      <w:r>
        <w:rPr>
          <w:b/>
          <w:sz w:val="36"/>
          <w:szCs w:val="36"/>
        </w:rPr>
        <w:t>.</w:t>
      </w: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p>
    <w:p w:rsidR="00A50D0D" w:rsidRDefault="00A50D0D" w:rsidP="00A50D0D">
      <w:pPr>
        <w:jc w:val="center"/>
        <w:rPr>
          <w:b/>
          <w:sz w:val="36"/>
          <w:szCs w:val="36"/>
        </w:rPr>
      </w:pPr>
      <w:r>
        <w:rPr>
          <w:b/>
          <w:sz w:val="36"/>
          <w:szCs w:val="36"/>
        </w:rPr>
        <w:t>Index</w:t>
      </w:r>
    </w:p>
    <w:p w:rsidR="00A50D0D" w:rsidRDefault="00A50D0D" w:rsidP="00A50D0D">
      <w:pPr>
        <w:jc w:val="center"/>
        <w:rPr>
          <w:b/>
          <w:sz w:val="36"/>
          <w:szCs w:val="36"/>
        </w:rPr>
      </w:pPr>
    </w:p>
    <w:p w:rsidR="00A50D0D" w:rsidRDefault="00A50D0D" w:rsidP="00A50D0D">
      <w:pPr>
        <w:pStyle w:val="Heading1"/>
        <w:rPr>
          <w:rFonts w:eastAsiaTheme="minorHAnsi"/>
        </w:rPr>
      </w:pPr>
      <w:r w:rsidRPr="0049648E">
        <w:rPr>
          <w:rFonts w:eastAsiaTheme="minorHAnsi"/>
        </w:rPr>
        <w:t>Table of Contents</w:t>
      </w:r>
      <w:r>
        <w:rPr>
          <w:rFonts w:eastAsiaTheme="minorHAnsi"/>
        </w:rPr>
        <w:t xml:space="preserve">  </w:t>
      </w:r>
    </w:p>
    <w:p w:rsidR="00A50D0D" w:rsidRDefault="00A50D0D" w:rsidP="00A50D0D">
      <w:pPr>
        <w:rPr>
          <w:rFonts w:eastAsiaTheme="minorHAnsi"/>
          <w:b/>
          <w:bCs/>
        </w:rPr>
      </w:pPr>
    </w:p>
    <w:p w:rsidR="00A50D0D" w:rsidRPr="003B192F" w:rsidRDefault="00A50D0D" w:rsidP="00A50D0D">
      <w:r w:rsidRPr="003B192F">
        <w:rPr>
          <w:rFonts w:eastAsiaTheme="minorHAnsi"/>
          <w:bCs/>
        </w:rPr>
        <w:t>1.</w:t>
      </w:r>
      <w:r w:rsidRPr="003B192F">
        <w:t xml:space="preserve"> Problem definition</w:t>
      </w:r>
      <w:r>
        <w:tab/>
      </w:r>
      <w:r>
        <w:tab/>
      </w:r>
      <w:r>
        <w:tab/>
      </w:r>
      <w:r>
        <w:tab/>
      </w:r>
      <w:r>
        <w:tab/>
      </w:r>
      <w:r>
        <w:tab/>
      </w:r>
      <w:r>
        <w:tab/>
      </w:r>
      <w:r>
        <w:tab/>
      </w:r>
      <w:r>
        <w:tab/>
      </w:r>
      <w:r>
        <w:tab/>
      </w:r>
    </w:p>
    <w:p w:rsidR="00A50D0D" w:rsidRDefault="00A50D0D" w:rsidP="00A50D0D">
      <w:r w:rsidRPr="003B192F">
        <w:t>2.</w:t>
      </w:r>
      <w:r w:rsidRPr="0049648E">
        <w:t xml:space="preserve"> </w:t>
      </w:r>
      <w:r>
        <w:t>Project Scope</w:t>
      </w:r>
      <w:r>
        <w:tab/>
      </w:r>
      <w:r>
        <w:tab/>
      </w:r>
      <w:r>
        <w:tab/>
      </w:r>
      <w:r>
        <w:tab/>
      </w:r>
      <w:r>
        <w:tab/>
      </w:r>
      <w:r>
        <w:tab/>
      </w:r>
      <w:r>
        <w:tab/>
      </w:r>
      <w:r>
        <w:tab/>
      </w:r>
      <w:r>
        <w:tab/>
      </w:r>
      <w:r>
        <w:tab/>
      </w:r>
    </w:p>
    <w:p w:rsidR="00A50D0D" w:rsidRDefault="00A50D0D" w:rsidP="00A50D0D">
      <w:r>
        <w:t>3. Architecture</w:t>
      </w:r>
      <w:r>
        <w:tab/>
      </w:r>
      <w:r>
        <w:tab/>
      </w:r>
      <w:r>
        <w:tab/>
      </w:r>
      <w:r>
        <w:tab/>
      </w:r>
      <w:r>
        <w:tab/>
      </w:r>
      <w:r>
        <w:tab/>
      </w:r>
      <w:r>
        <w:tab/>
      </w:r>
      <w:r>
        <w:tab/>
      </w:r>
      <w:r>
        <w:tab/>
      </w:r>
      <w:r>
        <w:tab/>
      </w:r>
      <w:r>
        <w:tab/>
      </w:r>
      <w:r>
        <w:tab/>
      </w:r>
    </w:p>
    <w:p w:rsidR="00A50D0D" w:rsidRDefault="00A50D0D" w:rsidP="00A50D0D">
      <w:r>
        <w:t>4. Coding standards</w:t>
      </w:r>
      <w:r>
        <w:tab/>
      </w:r>
      <w:r>
        <w:tab/>
      </w:r>
      <w:r>
        <w:tab/>
      </w:r>
      <w:r>
        <w:tab/>
      </w:r>
      <w:r>
        <w:tab/>
      </w:r>
      <w:r>
        <w:tab/>
      </w:r>
      <w:r>
        <w:tab/>
      </w:r>
      <w:r>
        <w:tab/>
      </w:r>
      <w:r>
        <w:tab/>
      </w:r>
      <w:r>
        <w:tab/>
      </w:r>
      <w:r>
        <w:tab/>
      </w:r>
    </w:p>
    <w:p w:rsidR="00A50D0D" w:rsidRDefault="00A50D0D" w:rsidP="00A50D0D">
      <w:r>
        <w:t>5.</w:t>
      </w:r>
      <w:r w:rsidRPr="003B192F">
        <w:t xml:space="preserve"> </w:t>
      </w:r>
      <w:r w:rsidRPr="004B3C8A">
        <w:t>Software Development Life Cycle</w:t>
      </w:r>
      <w:r>
        <w:t xml:space="preserve"> (SDLC)</w:t>
      </w:r>
      <w:r>
        <w:tab/>
      </w:r>
      <w:r>
        <w:tab/>
      </w:r>
      <w:r>
        <w:tab/>
      </w:r>
      <w:r>
        <w:tab/>
      </w:r>
      <w:r>
        <w:tab/>
      </w:r>
      <w:r>
        <w:tab/>
      </w:r>
    </w:p>
    <w:p w:rsidR="00A50D0D" w:rsidRDefault="00A50D0D" w:rsidP="00A50D0D">
      <w:r>
        <w:t>6.</w:t>
      </w:r>
      <w:r w:rsidRPr="003B192F">
        <w:rPr>
          <w:color w:val="000000" w:themeColor="text1"/>
        </w:rPr>
        <w:t xml:space="preserve"> </w:t>
      </w:r>
      <w:r w:rsidRPr="004B3C8A">
        <w:rPr>
          <w:color w:val="000000" w:themeColor="text1"/>
        </w:rPr>
        <w:t>Waterfall Model</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A50D0D" w:rsidRDefault="00A50D0D" w:rsidP="00A50D0D">
      <w:pPr>
        <w:ind w:left="7200" w:hanging="7200"/>
      </w:pPr>
      <w:r>
        <w:t>7.</w:t>
      </w:r>
      <w:r w:rsidRPr="003B192F">
        <w:t xml:space="preserve"> </w:t>
      </w:r>
      <w:r w:rsidRPr="004B3C8A">
        <w:t>Feasibility Study</w:t>
      </w:r>
      <w:r>
        <w:tab/>
      </w:r>
      <w:r>
        <w:tab/>
        <w:t xml:space="preserve">           </w:t>
      </w:r>
    </w:p>
    <w:p w:rsidR="00A50D0D" w:rsidRDefault="00A50D0D" w:rsidP="00A50D0D">
      <w:pPr>
        <w:pStyle w:val="ListParagraph"/>
        <w:numPr>
          <w:ilvl w:val="1"/>
          <w:numId w:val="17"/>
        </w:numPr>
      </w:pPr>
      <w:r w:rsidRPr="004B3C8A">
        <w:t>Technical Feasibility</w:t>
      </w:r>
      <w:r>
        <w:tab/>
      </w:r>
      <w:r>
        <w:tab/>
      </w:r>
      <w:r>
        <w:tab/>
      </w:r>
      <w:r>
        <w:tab/>
      </w:r>
      <w:r>
        <w:tab/>
      </w:r>
      <w:r>
        <w:tab/>
      </w:r>
      <w:r>
        <w:tab/>
      </w:r>
      <w:r>
        <w:tab/>
      </w:r>
      <w:r>
        <w:tab/>
      </w:r>
    </w:p>
    <w:p w:rsidR="00A50D0D" w:rsidRDefault="00A50D0D" w:rsidP="00A50D0D">
      <w:pPr>
        <w:pStyle w:val="ListParagraph"/>
        <w:numPr>
          <w:ilvl w:val="1"/>
          <w:numId w:val="17"/>
        </w:numPr>
      </w:pPr>
      <w:r w:rsidRPr="004B3C8A">
        <w:t>Economical Feasibility</w:t>
      </w:r>
      <w:r>
        <w:tab/>
      </w:r>
      <w:r>
        <w:tab/>
      </w:r>
      <w:r>
        <w:tab/>
      </w:r>
      <w:r>
        <w:tab/>
      </w:r>
      <w:r>
        <w:tab/>
      </w:r>
      <w:r>
        <w:tab/>
      </w:r>
      <w:r>
        <w:tab/>
      </w:r>
      <w:r>
        <w:tab/>
      </w:r>
      <w:r>
        <w:tab/>
      </w:r>
    </w:p>
    <w:p w:rsidR="00A50D0D" w:rsidRDefault="00A50D0D" w:rsidP="00A50D0D">
      <w:pPr>
        <w:ind w:left="225"/>
      </w:pPr>
      <w:r>
        <w:t xml:space="preserve">7.3 </w:t>
      </w:r>
      <w:r w:rsidRPr="004B3C8A">
        <w:t>Operational Feasibility</w:t>
      </w:r>
      <w:r>
        <w:tab/>
      </w:r>
      <w:r>
        <w:tab/>
      </w:r>
      <w:r>
        <w:tab/>
      </w:r>
      <w:r>
        <w:tab/>
      </w:r>
      <w:r>
        <w:tab/>
      </w:r>
      <w:r>
        <w:tab/>
      </w:r>
      <w:r>
        <w:tab/>
      </w:r>
      <w:r>
        <w:tab/>
      </w:r>
      <w:r>
        <w:tab/>
      </w:r>
    </w:p>
    <w:p w:rsidR="00A50D0D" w:rsidRDefault="00A50D0D" w:rsidP="00A50D0D">
      <w:r>
        <w:t>8. Data Flow Diagram</w:t>
      </w:r>
      <w:r>
        <w:tab/>
      </w:r>
      <w:r>
        <w:tab/>
      </w:r>
      <w:r>
        <w:tab/>
      </w:r>
      <w:r>
        <w:tab/>
      </w:r>
      <w:r>
        <w:tab/>
      </w:r>
      <w:r>
        <w:tab/>
      </w:r>
      <w:r>
        <w:tab/>
      </w:r>
      <w:r>
        <w:tab/>
      </w:r>
      <w:r>
        <w:tab/>
        <w:t xml:space="preserve">           </w:t>
      </w:r>
    </w:p>
    <w:p w:rsidR="00A50D0D" w:rsidRPr="004B3C8A" w:rsidRDefault="00A50D0D" w:rsidP="00A50D0D">
      <w:pPr>
        <w:tabs>
          <w:tab w:val="left" w:pos="0"/>
        </w:tabs>
      </w:pPr>
      <w:r>
        <w:t xml:space="preserve">    8.1</w:t>
      </w:r>
      <w:r w:rsidRPr="003B192F">
        <w:t xml:space="preserve"> </w:t>
      </w:r>
      <w:r w:rsidRPr="004B3C8A">
        <w:t>Level 0</w:t>
      </w:r>
      <w:r>
        <w:tab/>
      </w:r>
      <w:r>
        <w:tab/>
      </w:r>
      <w:r>
        <w:tab/>
      </w:r>
      <w:r>
        <w:tab/>
      </w:r>
      <w:r>
        <w:tab/>
      </w:r>
      <w:r>
        <w:tab/>
      </w:r>
      <w:r>
        <w:tab/>
      </w:r>
      <w:r>
        <w:tab/>
      </w:r>
      <w:r>
        <w:tab/>
      </w:r>
      <w:r>
        <w:tab/>
      </w:r>
      <w:r>
        <w:tab/>
      </w:r>
    </w:p>
    <w:p w:rsidR="00A50D0D" w:rsidRPr="004B3C8A" w:rsidRDefault="00A50D0D" w:rsidP="00A50D0D">
      <w:pPr>
        <w:tabs>
          <w:tab w:val="left" w:pos="0"/>
        </w:tabs>
      </w:pPr>
      <w:r>
        <w:t xml:space="preserve">    8.2</w:t>
      </w:r>
      <w:r w:rsidRPr="003B192F">
        <w:t xml:space="preserve"> </w:t>
      </w:r>
      <w:r>
        <w:t>Level 1.1</w:t>
      </w:r>
      <w:r>
        <w:tab/>
      </w:r>
      <w:r>
        <w:tab/>
      </w:r>
      <w:r>
        <w:tab/>
      </w:r>
      <w:r>
        <w:tab/>
      </w:r>
      <w:r>
        <w:tab/>
      </w:r>
      <w:r>
        <w:tab/>
      </w:r>
      <w:r>
        <w:tab/>
      </w:r>
      <w:r>
        <w:tab/>
      </w:r>
      <w:r>
        <w:tab/>
      </w:r>
      <w:r>
        <w:tab/>
      </w:r>
    </w:p>
    <w:p w:rsidR="00A50D0D" w:rsidRPr="004B3C8A" w:rsidRDefault="00A50D0D" w:rsidP="00A50D0D">
      <w:pPr>
        <w:tabs>
          <w:tab w:val="left" w:pos="0"/>
        </w:tabs>
      </w:pPr>
      <w:r>
        <w:t xml:space="preserve">    8.3</w:t>
      </w:r>
      <w:r w:rsidRPr="003B192F">
        <w:t xml:space="preserve"> </w:t>
      </w:r>
      <w:r>
        <w:t>Level 1.2</w:t>
      </w:r>
      <w:r>
        <w:tab/>
      </w:r>
      <w:r>
        <w:tab/>
      </w:r>
      <w:r>
        <w:tab/>
      </w:r>
      <w:r>
        <w:tab/>
      </w:r>
      <w:r>
        <w:tab/>
      </w:r>
      <w:r>
        <w:tab/>
      </w:r>
      <w:r>
        <w:tab/>
      </w:r>
      <w:r>
        <w:tab/>
      </w:r>
      <w:r>
        <w:tab/>
      </w:r>
      <w:r>
        <w:tab/>
      </w:r>
    </w:p>
    <w:p w:rsidR="00A50D0D" w:rsidRDefault="00A50D0D" w:rsidP="00A50D0D">
      <w:pPr>
        <w:tabs>
          <w:tab w:val="left" w:pos="0"/>
        </w:tabs>
      </w:pPr>
      <w:r>
        <w:t xml:space="preserve">    8.4</w:t>
      </w:r>
      <w:r w:rsidRPr="003B192F">
        <w:t xml:space="preserve"> </w:t>
      </w:r>
      <w:r>
        <w:t>Level 1.3</w:t>
      </w:r>
      <w:r>
        <w:tab/>
      </w:r>
      <w:r>
        <w:tab/>
      </w:r>
      <w:r>
        <w:tab/>
      </w:r>
      <w:r>
        <w:tab/>
      </w:r>
      <w:r>
        <w:tab/>
      </w:r>
      <w:r>
        <w:tab/>
      </w:r>
      <w:r>
        <w:tab/>
      </w:r>
      <w:r>
        <w:tab/>
      </w:r>
      <w:r>
        <w:tab/>
      </w:r>
      <w:r>
        <w:tab/>
      </w:r>
    </w:p>
    <w:p w:rsidR="00A50D0D" w:rsidRPr="004B3C8A" w:rsidRDefault="00A50D0D" w:rsidP="00A50D0D">
      <w:pPr>
        <w:tabs>
          <w:tab w:val="left" w:pos="0"/>
        </w:tabs>
      </w:pPr>
      <w:r>
        <w:t xml:space="preserve">    8.5</w:t>
      </w:r>
      <w:r w:rsidRPr="003B192F">
        <w:t xml:space="preserve"> </w:t>
      </w:r>
      <w:r>
        <w:t>Level 1.4</w:t>
      </w:r>
      <w:r>
        <w:tab/>
      </w:r>
      <w:r>
        <w:tab/>
      </w:r>
      <w:r>
        <w:tab/>
      </w:r>
      <w:r>
        <w:tab/>
      </w:r>
      <w:r>
        <w:tab/>
      </w:r>
      <w:r>
        <w:tab/>
      </w:r>
      <w:r>
        <w:tab/>
      </w:r>
      <w:r>
        <w:tab/>
      </w:r>
      <w:r>
        <w:tab/>
      </w:r>
      <w:r>
        <w:tab/>
      </w:r>
      <w:r>
        <w:tab/>
      </w:r>
    </w:p>
    <w:p w:rsidR="00A50D0D" w:rsidRPr="004B3C8A" w:rsidRDefault="00A50D0D" w:rsidP="00A50D0D">
      <w:pPr>
        <w:tabs>
          <w:tab w:val="left" w:pos="0"/>
        </w:tabs>
      </w:pPr>
      <w:r>
        <w:t xml:space="preserve">    8.6</w:t>
      </w:r>
      <w:r w:rsidRPr="003B192F">
        <w:t xml:space="preserve"> </w:t>
      </w:r>
      <w:r>
        <w:t>Level 2.1</w:t>
      </w:r>
      <w:r>
        <w:tab/>
      </w:r>
      <w:r>
        <w:tab/>
      </w:r>
      <w:r>
        <w:tab/>
      </w:r>
      <w:r>
        <w:tab/>
      </w:r>
      <w:r>
        <w:tab/>
      </w:r>
      <w:r>
        <w:tab/>
      </w:r>
      <w:r>
        <w:tab/>
      </w:r>
      <w:r>
        <w:tab/>
      </w:r>
      <w:r>
        <w:tab/>
      </w:r>
      <w:r>
        <w:tab/>
      </w:r>
    </w:p>
    <w:p w:rsidR="00754517" w:rsidRDefault="00A50D0D" w:rsidP="00A50D0D">
      <w:pPr>
        <w:tabs>
          <w:tab w:val="left" w:pos="0"/>
        </w:tabs>
      </w:pPr>
      <w:r>
        <w:t xml:space="preserve">    8.7</w:t>
      </w:r>
      <w:r w:rsidRPr="003B192F">
        <w:t xml:space="preserve"> </w:t>
      </w:r>
      <w:r w:rsidR="00754517">
        <w:t>Level 2.</w:t>
      </w:r>
    </w:p>
    <w:p w:rsidR="00E17A52" w:rsidRDefault="00A50D0D" w:rsidP="00A50D0D">
      <w:pPr>
        <w:tabs>
          <w:tab w:val="left" w:pos="0"/>
        </w:tabs>
      </w:pPr>
      <w:r>
        <w:t>9. UML Diagrams</w:t>
      </w:r>
      <w:r>
        <w:tab/>
      </w:r>
    </w:p>
    <w:p w:rsidR="00E17A52" w:rsidRDefault="00E17A52" w:rsidP="00A50D0D">
      <w:pPr>
        <w:tabs>
          <w:tab w:val="left" w:pos="0"/>
        </w:tabs>
      </w:pPr>
      <w:r>
        <w:t xml:space="preserve">    9.1 Use Case diagram</w:t>
      </w:r>
    </w:p>
    <w:p w:rsidR="00E17A52" w:rsidRDefault="00E17A52" w:rsidP="00A50D0D">
      <w:pPr>
        <w:tabs>
          <w:tab w:val="left" w:pos="0"/>
        </w:tabs>
      </w:pPr>
      <w:r>
        <w:t xml:space="preserve">    9.2 Class diagram</w:t>
      </w:r>
    </w:p>
    <w:p w:rsidR="00E17A52" w:rsidRDefault="00E17A52" w:rsidP="00A50D0D">
      <w:pPr>
        <w:tabs>
          <w:tab w:val="left" w:pos="0"/>
        </w:tabs>
      </w:pPr>
      <w:r>
        <w:t xml:space="preserve">    9.3 Sequence diagram</w:t>
      </w:r>
    </w:p>
    <w:p w:rsidR="00E17A52" w:rsidRDefault="00E17A52" w:rsidP="00A50D0D">
      <w:pPr>
        <w:tabs>
          <w:tab w:val="left" w:pos="0"/>
        </w:tabs>
      </w:pPr>
      <w:r>
        <w:t xml:space="preserve">    9.4 State diagram</w:t>
      </w:r>
    </w:p>
    <w:p w:rsidR="00E17A52" w:rsidRDefault="00E17A52" w:rsidP="00A50D0D">
      <w:pPr>
        <w:tabs>
          <w:tab w:val="left" w:pos="0"/>
        </w:tabs>
      </w:pPr>
      <w:r>
        <w:t xml:space="preserve">    9.5 Activity diagram</w:t>
      </w:r>
    </w:p>
    <w:p w:rsidR="00A50D0D" w:rsidRDefault="00E17A52" w:rsidP="00A50D0D">
      <w:pPr>
        <w:tabs>
          <w:tab w:val="left" w:pos="0"/>
        </w:tabs>
      </w:pPr>
      <w:r>
        <w:t xml:space="preserve">    9.6 Deployment diagram</w:t>
      </w:r>
      <w:r w:rsidR="00A50D0D">
        <w:tab/>
      </w:r>
      <w:r w:rsidR="00A50D0D">
        <w:tab/>
      </w:r>
      <w:r w:rsidR="00A50D0D">
        <w:tab/>
      </w:r>
      <w:r w:rsidR="00A50D0D">
        <w:tab/>
      </w:r>
      <w:r w:rsidR="00A50D0D">
        <w:tab/>
      </w:r>
      <w:r w:rsidR="00A50D0D">
        <w:tab/>
      </w:r>
      <w:r w:rsidR="00A50D0D">
        <w:tab/>
      </w:r>
      <w:r w:rsidR="00A50D0D">
        <w:tab/>
      </w:r>
      <w:r w:rsidR="00A50D0D">
        <w:tab/>
      </w:r>
    </w:p>
    <w:p w:rsidR="00754517" w:rsidRDefault="00754517" w:rsidP="00A50D0D">
      <w:pPr>
        <w:tabs>
          <w:tab w:val="left" w:pos="0"/>
        </w:tabs>
      </w:pPr>
      <w:r>
        <w:t>10. Flowchart</w:t>
      </w:r>
    </w:p>
    <w:p w:rsidR="00A50D0D" w:rsidRDefault="00754517" w:rsidP="00A50D0D">
      <w:pPr>
        <w:tabs>
          <w:tab w:val="left" w:pos="0"/>
        </w:tabs>
      </w:pPr>
      <w:r>
        <w:t>11</w:t>
      </w:r>
      <w:r w:rsidR="00A50D0D">
        <w:t xml:space="preserve">. </w:t>
      </w:r>
      <w:r w:rsidR="00A50D0D" w:rsidRPr="004B3C8A">
        <w:t>Quality Assurance</w:t>
      </w:r>
      <w:r w:rsidR="00A50D0D">
        <w:tab/>
      </w:r>
      <w:r w:rsidR="00A50D0D">
        <w:tab/>
      </w:r>
      <w:r w:rsidR="00A50D0D">
        <w:tab/>
      </w:r>
      <w:r w:rsidR="00A50D0D">
        <w:tab/>
      </w:r>
      <w:r w:rsidR="00A50D0D">
        <w:tab/>
      </w:r>
      <w:r w:rsidR="00A50D0D">
        <w:tab/>
      </w:r>
      <w:r w:rsidR="00A50D0D">
        <w:tab/>
      </w:r>
      <w:r w:rsidR="00A50D0D">
        <w:tab/>
      </w:r>
      <w:r w:rsidR="00A50D0D">
        <w:tab/>
      </w:r>
      <w:r w:rsidR="00A50D0D">
        <w:tab/>
      </w:r>
    </w:p>
    <w:p w:rsidR="00A50D0D" w:rsidRDefault="00754517" w:rsidP="00A50D0D">
      <w:r>
        <w:t>12</w:t>
      </w:r>
      <w:r w:rsidR="00A50D0D">
        <w:t>.</w:t>
      </w:r>
      <w:r w:rsidR="00A50D0D" w:rsidRPr="003B192F">
        <w:t xml:space="preserve"> </w:t>
      </w:r>
      <w:r w:rsidR="00A50D0D" w:rsidRPr="004B3C8A">
        <w:t>Sof</w:t>
      </w:r>
      <w:r w:rsidR="00A50D0D">
        <w:t>tware and Hardware Requirements</w:t>
      </w:r>
      <w:r w:rsidR="00A50D0D">
        <w:tab/>
      </w:r>
      <w:r w:rsidR="00A50D0D">
        <w:tab/>
      </w:r>
      <w:r w:rsidR="00A50D0D">
        <w:tab/>
      </w:r>
      <w:r w:rsidR="00A50D0D">
        <w:tab/>
      </w:r>
      <w:r w:rsidR="00A50D0D">
        <w:tab/>
      </w:r>
      <w:r w:rsidR="00A50D0D">
        <w:tab/>
      </w:r>
      <w:r w:rsidR="00A50D0D">
        <w:tab/>
      </w:r>
    </w:p>
    <w:p w:rsidR="00A50D0D" w:rsidRDefault="00754517" w:rsidP="00A50D0D">
      <w:r>
        <w:t>13</w:t>
      </w:r>
      <w:r w:rsidR="00A50D0D">
        <w:t>.</w:t>
      </w:r>
      <w:r w:rsidR="00A50D0D" w:rsidRPr="003B192F">
        <w:t xml:space="preserve"> </w:t>
      </w:r>
      <w:r w:rsidR="00A50D0D">
        <w:t>Team Members</w:t>
      </w:r>
      <w:r w:rsidR="00A50D0D">
        <w:tab/>
      </w:r>
    </w:p>
    <w:p w:rsidR="00A50D0D" w:rsidRDefault="00754517" w:rsidP="00A50D0D">
      <w:r>
        <w:t>14</w:t>
      </w:r>
      <w:r w:rsidR="00A50D0D">
        <w:t>. References</w:t>
      </w:r>
      <w:r w:rsidR="00A50D0D">
        <w:tab/>
      </w:r>
      <w:r w:rsidR="00A50D0D">
        <w:tab/>
      </w:r>
      <w:r w:rsidR="00A50D0D">
        <w:tab/>
      </w:r>
      <w:r w:rsidR="00A50D0D">
        <w:tab/>
      </w:r>
      <w:r w:rsidR="00A50D0D">
        <w:tab/>
      </w:r>
      <w:r w:rsidR="00A50D0D">
        <w:tab/>
      </w:r>
      <w:r w:rsidR="00A50D0D">
        <w:tab/>
      </w:r>
      <w:r w:rsidR="00A50D0D">
        <w:tab/>
      </w:r>
      <w:r w:rsidR="00A50D0D">
        <w:tab/>
      </w:r>
    </w:p>
    <w:p w:rsidR="00A50D0D" w:rsidRDefault="00754517" w:rsidP="00BA4176">
      <w:r>
        <w:t>15</w:t>
      </w:r>
      <w:r w:rsidR="00A50D0D">
        <w:t>. Project log</w:t>
      </w:r>
    </w:p>
    <w:p w:rsidR="009B624A" w:rsidRDefault="009B624A" w:rsidP="00BA4176"/>
    <w:p w:rsidR="009B624A" w:rsidRDefault="009B624A" w:rsidP="00BA4176"/>
    <w:p w:rsidR="009B624A" w:rsidRDefault="009B624A" w:rsidP="00BA4176"/>
    <w:p w:rsidR="009B624A" w:rsidRDefault="009B624A" w:rsidP="00BA4176"/>
    <w:p w:rsidR="009B624A" w:rsidRDefault="009B624A" w:rsidP="00BA4176"/>
    <w:p w:rsidR="00640A99" w:rsidRDefault="00640A99" w:rsidP="00640A99">
      <w:pPr>
        <w:pStyle w:val="Heading1"/>
        <w:rPr>
          <w:rFonts w:eastAsiaTheme="minorHAnsi"/>
        </w:rPr>
      </w:pPr>
      <w:r w:rsidRPr="0049648E">
        <w:rPr>
          <w:rFonts w:eastAsiaTheme="minorHAnsi"/>
        </w:rPr>
        <w:lastRenderedPageBreak/>
        <w:t xml:space="preserve">Table of </w:t>
      </w:r>
      <w:r>
        <w:rPr>
          <w:rFonts w:eastAsiaTheme="minorHAnsi"/>
        </w:rPr>
        <w:t xml:space="preserve">Diagrams </w:t>
      </w:r>
    </w:p>
    <w:p w:rsidR="00640A99" w:rsidRDefault="00640A99" w:rsidP="00640A99">
      <w:pPr>
        <w:rPr>
          <w:rFonts w:eastAsiaTheme="minorHAnsi"/>
        </w:rPr>
      </w:pPr>
    </w:p>
    <w:p w:rsidR="00640A99" w:rsidRPr="009C5988" w:rsidRDefault="009C5988" w:rsidP="00640A99">
      <w:pPr>
        <w:rPr>
          <w:bCs/>
        </w:rPr>
      </w:pPr>
      <w:r>
        <w:rPr>
          <w:rFonts w:eastAsiaTheme="minorHAnsi"/>
        </w:rPr>
        <w:t xml:space="preserve">  </w:t>
      </w:r>
      <w:r w:rsidR="002E5DD9" w:rsidRPr="009C5988">
        <w:rPr>
          <w:rFonts w:eastAsiaTheme="minorHAnsi"/>
        </w:rPr>
        <w:t>3.</w:t>
      </w:r>
      <w:r w:rsidR="00640A99" w:rsidRPr="009C5988">
        <w:rPr>
          <w:rFonts w:eastAsiaTheme="minorHAnsi"/>
        </w:rPr>
        <w:t xml:space="preserve">1. </w:t>
      </w:r>
      <w:r w:rsidR="00640A99" w:rsidRPr="009C5988">
        <w:rPr>
          <w:bCs/>
        </w:rPr>
        <w:t>Architecture Diagram</w:t>
      </w:r>
    </w:p>
    <w:p w:rsidR="00640A99" w:rsidRDefault="009C5988" w:rsidP="00640A99">
      <w:r>
        <w:t xml:space="preserve">  </w:t>
      </w:r>
      <w:r w:rsidRPr="009C5988">
        <w:t>6.1</w:t>
      </w:r>
      <w:r w:rsidR="00640A99" w:rsidRPr="009C5988">
        <w:t>. Waterfall model</w:t>
      </w:r>
    </w:p>
    <w:p w:rsidR="009C5988" w:rsidRPr="009C5988" w:rsidRDefault="009C5988" w:rsidP="00640A99"/>
    <w:p w:rsidR="009C5988" w:rsidRPr="006C3806" w:rsidRDefault="009C5988" w:rsidP="00640A99">
      <w:r w:rsidRPr="006C3806">
        <w:t xml:space="preserve">DFD Diagrams </w:t>
      </w:r>
    </w:p>
    <w:p w:rsidR="002E5DD9" w:rsidRPr="009C5988" w:rsidRDefault="009C5988" w:rsidP="002E5DD9">
      <w:pPr>
        <w:tabs>
          <w:tab w:val="left" w:pos="0"/>
        </w:tabs>
      </w:pPr>
      <w:r>
        <w:rPr>
          <w:b/>
        </w:rPr>
        <w:t xml:space="preserve">  </w:t>
      </w:r>
      <w:r w:rsidR="002E5DD9" w:rsidRPr="009C5988">
        <w:t>8.1: DFD Level 0</w:t>
      </w:r>
      <w:r w:rsidR="002E5DD9" w:rsidRPr="009C5988">
        <w:tab/>
      </w:r>
      <w:r w:rsidRPr="009C5988">
        <w:t xml:space="preserve"> </w:t>
      </w:r>
    </w:p>
    <w:p w:rsidR="009C5988" w:rsidRPr="009C5988" w:rsidRDefault="009C5988" w:rsidP="009C5988">
      <w:pPr>
        <w:tabs>
          <w:tab w:val="left" w:pos="0"/>
        </w:tabs>
      </w:pPr>
      <w:r w:rsidRPr="009C5988">
        <w:t xml:space="preserve">  8.2: DFD Level 1.1</w:t>
      </w:r>
    </w:p>
    <w:p w:rsidR="009C5988" w:rsidRPr="009C5988" w:rsidRDefault="009C5988" w:rsidP="009C5988">
      <w:pPr>
        <w:tabs>
          <w:tab w:val="left" w:pos="0"/>
        </w:tabs>
      </w:pPr>
      <w:r w:rsidRPr="009C5988">
        <w:t xml:space="preserve">  8.3: DFD Level 1.2</w:t>
      </w:r>
    </w:p>
    <w:p w:rsidR="009C5988" w:rsidRPr="009C5988" w:rsidRDefault="009C5988" w:rsidP="009C5988">
      <w:pPr>
        <w:tabs>
          <w:tab w:val="left" w:pos="0"/>
        </w:tabs>
      </w:pPr>
      <w:r w:rsidRPr="009C5988">
        <w:t xml:space="preserve">  8.4: DFD Level 1.3</w:t>
      </w:r>
    </w:p>
    <w:p w:rsidR="009C5988" w:rsidRPr="009C5988" w:rsidRDefault="009C5988" w:rsidP="009C5988">
      <w:pPr>
        <w:tabs>
          <w:tab w:val="left" w:pos="0"/>
        </w:tabs>
      </w:pPr>
      <w:r w:rsidRPr="009C5988">
        <w:t xml:space="preserve">  8.5: DFD Level 1.4</w:t>
      </w:r>
    </w:p>
    <w:p w:rsidR="009C5988" w:rsidRPr="009C5988" w:rsidRDefault="009C5988" w:rsidP="009C5988">
      <w:pPr>
        <w:tabs>
          <w:tab w:val="left" w:pos="0"/>
        </w:tabs>
      </w:pPr>
      <w:r w:rsidRPr="009C5988">
        <w:t xml:space="preserve">  8.6: DFD Level 2.1</w:t>
      </w:r>
    </w:p>
    <w:p w:rsidR="009C5988" w:rsidRPr="009C5988" w:rsidRDefault="009C5988" w:rsidP="009C5988">
      <w:pPr>
        <w:tabs>
          <w:tab w:val="left" w:pos="0"/>
        </w:tabs>
      </w:pPr>
      <w:r w:rsidRPr="009C5988">
        <w:t xml:space="preserve">  8.7: DFD Level 2.2</w:t>
      </w:r>
    </w:p>
    <w:p w:rsidR="009C5988" w:rsidRDefault="009C5988" w:rsidP="009C5988">
      <w:pPr>
        <w:tabs>
          <w:tab w:val="left" w:pos="0"/>
        </w:tabs>
        <w:rPr>
          <w:b/>
        </w:rPr>
      </w:pPr>
    </w:p>
    <w:p w:rsidR="009C5988" w:rsidRPr="006C3806" w:rsidRDefault="009C5988" w:rsidP="009C5988">
      <w:pPr>
        <w:tabs>
          <w:tab w:val="left" w:pos="0"/>
        </w:tabs>
      </w:pPr>
      <w:r w:rsidRPr="006C3806">
        <w:t>UML Diagrams</w:t>
      </w:r>
    </w:p>
    <w:p w:rsidR="009C5988" w:rsidRDefault="009C5988" w:rsidP="009C5988">
      <w:pPr>
        <w:tabs>
          <w:tab w:val="left" w:pos="0"/>
        </w:tabs>
      </w:pPr>
      <w:r>
        <w:rPr>
          <w:b/>
        </w:rPr>
        <w:t xml:space="preserve"> </w:t>
      </w:r>
      <w:r w:rsidR="006C3806">
        <w:rPr>
          <w:b/>
        </w:rPr>
        <w:t xml:space="preserve"> </w:t>
      </w:r>
      <w:r w:rsidRPr="009C5988">
        <w:t>9.1</w:t>
      </w:r>
      <w:r w:rsidR="004D0386">
        <w:t>.1</w:t>
      </w:r>
      <w:r w:rsidRPr="009C5988">
        <w:t>: Use case 1</w:t>
      </w:r>
    </w:p>
    <w:p w:rsidR="009C5988" w:rsidRDefault="009C5988" w:rsidP="009C5988">
      <w:pPr>
        <w:tabs>
          <w:tab w:val="left" w:pos="0"/>
        </w:tabs>
      </w:pPr>
      <w:r>
        <w:t xml:space="preserve"> </w:t>
      </w:r>
      <w:r w:rsidR="006C3806">
        <w:t xml:space="preserve"> </w:t>
      </w:r>
      <w:r w:rsidRPr="009C5988">
        <w:t>9.</w:t>
      </w:r>
      <w:r w:rsidR="004D0386">
        <w:t>1.2</w:t>
      </w:r>
      <w:r w:rsidRPr="009C5988">
        <w:t xml:space="preserve">: Use case </w:t>
      </w:r>
      <w:r>
        <w:t>2</w:t>
      </w:r>
    </w:p>
    <w:p w:rsidR="009C5988" w:rsidRDefault="009C5988" w:rsidP="009C5988">
      <w:pPr>
        <w:tabs>
          <w:tab w:val="left" w:pos="0"/>
        </w:tabs>
      </w:pPr>
      <w:r>
        <w:t xml:space="preserve"> </w:t>
      </w:r>
      <w:r w:rsidR="006C3806">
        <w:t xml:space="preserve"> </w:t>
      </w:r>
      <w:r w:rsidRPr="009C5988">
        <w:t>9.</w:t>
      </w:r>
      <w:r w:rsidR="004D0386">
        <w:t>1.3</w:t>
      </w:r>
      <w:r w:rsidRPr="009C5988">
        <w:t xml:space="preserve">: Use case </w:t>
      </w:r>
      <w:r>
        <w:t>3</w:t>
      </w:r>
    </w:p>
    <w:p w:rsidR="009C5988" w:rsidRDefault="009C5988" w:rsidP="009C5988">
      <w:pPr>
        <w:tabs>
          <w:tab w:val="left" w:pos="0"/>
        </w:tabs>
      </w:pPr>
      <w:r>
        <w:t xml:space="preserve"> </w:t>
      </w:r>
      <w:r w:rsidR="006C3806">
        <w:t xml:space="preserve"> </w:t>
      </w:r>
      <w:r w:rsidR="004D0386">
        <w:t>9.2.1</w:t>
      </w:r>
      <w:r>
        <w:t>: Class diagram</w:t>
      </w:r>
    </w:p>
    <w:p w:rsidR="009C5988" w:rsidRPr="009C5988" w:rsidRDefault="009C5988" w:rsidP="009C5988">
      <w:pPr>
        <w:tabs>
          <w:tab w:val="left" w:pos="0"/>
        </w:tabs>
      </w:pPr>
      <w:r w:rsidRPr="009C5988">
        <w:t xml:space="preserve"> </w:t>
      </w:r>
      <w:r w:rsidR="006C3806">
        <w:t xml:space="preserve"> </w:t>
      </w:r>
      <w:r w:rsidR="004D0386">
        <w:t>9.3.1</w:t>
      </w:r>
      <w:r w:rsidRPr="009C5988">
        <w:t xml:space="preserve">: Sequence diagram 1 </w:t>
      </w:r>
    </w:p>
    <w:p w:rsidR="009C5988" w:rsidRPr="009C5988" w:rsidRDefault="009C5988" w:rsidP="009C5988">
      <w:pPr>
        <w:tabs>
          <w:tab w:val="left" w:pos="0"/>
        </w:tabs>
      </w:pPr>
      <w:r w:rsidRPr="009C5988">
        <w:t xml:space="preserve"> </w:t>
      </w:r>
      <w:r w:rsidR="006C3806">
        <w:t xml:space="preserve"> </w:t>
      </w:r>
      <w:r w:rsidR="004D0386">
        <w:t>9.3.2</w:t>
      </w:r>
      <w:r w:rsidRPr="009C5988">
        <w:t>: Sequence diagram 2</w:t>
      </w:r>
    </w:p>
    <w:p w:rsidR="009C5988" w:rsidRPr="009C5988" w:rsidRDefault="009C5988" w:rsidP="009C5988">
      <w:pPr>
        <w:tabs>
          <w:tab w:val="left" w:pos="0"/>
        </w:tabs>
      </w:pPr>
      <w:r w:rsidRPr="009C5988">
        <w:t xml:space="preserve"> </w:t>
      </w:r>
      <w:r w:rsidR="006C3806">
        <w:t xml:space="preserve"> </w:t>
      </w:r>
      <w:r w:rsidR="004D0386">
        <w:t>9.3.3</w:t>
      </w:r>
      <w:r w:rsidRPr="009C5988">
        <w:t>: Sequence diagram 3</w:t>
      </w:r>
    </w:p>
    <w:p w:rsidR="009C5988" w:rsidRPr="004C3E6A" w:rsidRDefault="00D173E0" w:rsidP="009C5988">
      <w:pPr>
        <w:tabs>
          <w:tab w:val="left" w:pos="0"/>
        </w:tabs>
      </w:pPr>
      <w:r w:rsidRPr="004C3E6A">
        <w:t xml:space="preserve"> </w:t>
      </w:r>
      <w:r w:rsidR="006C3806">
        <w:t xml:space="preserve"> </w:t>
      </w:r>
      <w:r w:rsidR="004D0386">
        <w:t>9.4.1</w:t>
      </w:r>
      <w:r w:rsidRPr="004C3E6A">
        <w:t>: State diagram</w:t>
      </w:r>
    </w:p>
    <w:p w:rsidR="004C3E6A" w:rsidRPr="004C3E6A" w:rsidRDefault="004C3E6A" w:rsidP="004C3E6A">
      <w:r w:rsidRPr="004C3E6A">
        <w:t xml:space="preserve"> </w:t>
      </w:r>
      <w:r w:rsidR="006C3806">
        <w:t xml:space="preserve"> </w:t>
      </w:r>
      <w:r w:rsidR="004D0386">
        <w:t>9.5.1</w:t>
      </w:r>
      <w:r w:rsidRPr="004C3E6A">
        <w:t>: Activity diagram</w:t>
      </w:r>
    </w:p>
    <w:p w:rsidR="004C3E6A" w:rsidRPr="004C3E6A" w:rsidRDefault="004C3E6A" w:rsidP="004C3E6A">
      <w:pPr>
        <w:tabs>
          <w:tab w:val="left" w:pos="0"/>
        </w:tabs>
      </w:pPr>
      <w:r w:rsidRPr="004C3E6A">
        <w:t xml:space="preserve"> </w:t>
      </w:r>
      <w:r w:rsidR="006C3806">
        <w:t xml:space="preserve"> </w:t>
      </w:r>
      <w:r w:rsidRPr="004C3E6A">
        <w:t>9</w:t>
      </w:r>
      <w:r w:rsidR="004D0386">
        <w:t>.6.1</w:t>
      </w:r>
      <w:r w:rsidRPr="004C3E6A">
        <w:t>: Deployment diagram</w:t>
      </w:r>
    </w:p>
    <w:p w:rsidR="004C3E6A" w:rsidRDefault="004C3E6A" w:rsidP="004C3E6A">
      <w:pPr>
        <w:rPr>
          <w:b/>
        </w:rPr>
      </w:pPr>
    </w:p>
    <w:p w:rsidR="003970E5" w:rsidRDefault="003970E5" w:rsidP="003970E5">
      <w:pPr>
        <w:tabs>
          <w:tab w:val="left" w:pos="0"/>
        </w:tabs>
      </w:pPr>
      <w:r>
        <w:t>Flowcharts</w:t>
      </w:r>
    </w:p>
    <w:p w:rsidR="003970E5" w:rsidRDefault="003970E5" w:rsidP="003970E5">
      <w:pPr>
        <w:tabs>
          <w:tab w:val="left" w:pos="0"/>
        </w:tabs>
      </w:pPr>
      <w:r>
        <w:t>10.1: Client Side Activity</w:t>
      </w:r>
    </w:p>
    <w:p w:rsidR="003970E5" w:rsidRDefault="003970E5" w:rsidP="003970E5">
      <w:pPr>
        <w:tabs>
          <w:tab w:val="left" w:pos="0"/>
        </w:tabs>
      </w:pPr>
      <w:r>
        <w:t>10.2: About us clicked</w:t>
      </w:r>
    </w:p>
    <w:p w:rsidR="003970E5" w:rsidRDefault="003970E5" w:rsidP="003970E5">
      <w:pPr>
        <w:tabs>
          <w:tab w:val="left" w:pos="0"/>
        </w:tabs>
      </w:pPr>
      <w:r>
        <w:t>10.3: Start button clicked</w:t>
      </w:r>
    </w:p>
    <w:p w:rsidR="003970E5" w:rsidRDefault="003970E5" w:rsidP="003970E5">
      <w:pPr>
        <w:tabs>
          <w:tab w:val="left" w:pos="0"/>
        </w:tabs>
      </w:pPr>
    </w:p>
    <w:p w:rsidR="003970E5" w:rsidRPr="006C3806" w:rsidRDefault="003970E5" w:rsidP="003970E5">
      <w:pPr>
        <w:tabs>
          <w:tab w:val="left" w:pos="0"/>
        </w:tabs>
      </w:pPr>
      <w:r>
        <w:t xml:space="preserve">  </w:t>
      </w:r>
    </w:p>
    <w:p w:rsidR="004C3E6A" w:rsidRDefault="004C3E6A" w:rsidP="009C5988">
      <w:pPr>
        <w:tabs>
          <w:tab w:val="left" w:pos="0"/>
        </w:tabs>
      </w:pPr>
    </w:p>
    <w:p w:rsidR="009C5988" w:rsidRDefault="009C5988" w:rsidP="009C5988">
      <w:pPr>
        <w:tabs>
          <w:tab w:val="left" w:pos="0"/>
        </w:tabs>
      </w:pPr>
      <w:r>
        <w:t xml:space="preserve"> </w:t>
      </w:r>
    </w:p>
    <w:p w:rsidR="009C5988" w:rsidRPr="009C5988" w:rsidRDefault="009C5988" w:rsidP="009C5988">
      <w:pPr>
        <w:tabs>
          <w:tab w:val="left" w:pos="0"/>
        </w:tabs>
      </w:pPr>
    </w:p>
    <w:p w:rsidR="009C5988" w:rsidRPr="00842752" w:rsidRDefault="009C5988" w:rsidP="009C5988">
      <w:pPr>
        <w:tabs>
          <w:tab w:val="left" w:pos="0"/>
        </w:tabs>
        <w:rPr>
          <w:b/>
        </w:rPr>
      </w:pPr>
    </w:p>
    <w:p w:rsidR="009C5988" w:rsidRDefault="009C5988" w:rsidP="009C5988">
      <w:pPr>
        <w:tabs>
          <w:tab w:val="left" w:pos="0"/>
        </w:tabs>
        <w:rPr>
          <w:b/>
        </w:rPr>
      </w:pPr>
    </w:p>
    <w:p w:rsidR="009C5988" w:rsidRDefault="009C5988" w:rsidP="009C5988">
      <w:pPr>
        <w:tabs>
          <w:tab w:val="left" w:pos="0"/>
        </w:tabs>
        <w:rPr>
          <w:b/>
        </w:rPr>
      </w:pPr>
    </w:p>
    <w:p w:rsidR="009C5988" w:rsidRPr="00842752" w:rsidRDefault="009C5988" w:rsidP="009C5988">
      <w:pPr>
        <w:tabs>
          <w:tab w:val="left" w:pos="0"/>
        </w:tabs>
        <w:rPr>
          <w:b/>
        </w:rPr>
      </w:pPr>
    </w:p>
    <w:p w:rsidR="009C5988" w:rsidRPr="009C5988" w:rsidRDefault="009C5988" w:rsidP="009C5988">
      <w:pPr>
        <w:tabs>
          <w:tab w:val="left" w:pos="0"/>
        </w:tabs>
        <w:rPr>
          <w:sz w:val="28"/>
          <w:szCs w:val="28"/>
        </w:rPr>
      </w:pPr>
    </w:p>
    <w:p w:rsidR="009C5988" w:rsidRPr="00842752" w:rsidRDefault="009C5988" w:rsidP="009C5988">
      <w:pPr>
        <w:tabs>
          <w:tab w:val="left" w:pos="0"/>
        </w:tabs>
        <w:rPr>
          <w:b/>
        </w:rPr>
      </w:pPr>
    </w:p>
    <w:p w:rsidR="009C5988" w:rsidRDefault="009C5988" w:rsidP="002E5DD9">
      <w:pPr>
        <w:tabs>
          <w:tab w:val="left" w:pos="0"/>
        </w:tabs>
      </w:pPr>
    </w:p>
    <w:p w:rsidR="00640A99" w:rsidRPr="00464F45" w:rsidRDefault="00640A99" w:rsidP="00640A99">
      <w:pPr>
        <w:rPr>
          <w:b/>
        </w:rPr>
      </w:pPr>
    </w:p>
    <w:p w:rsidR="00640A99" w:rsidRPr="00640A99" w:rsidRDefault="00640A99" w:rsidP="00640A99">
      <w:pPr>
        <w:rPr>
          <w:rFonts w:eastAsiaTheme="minorHAnsi"/>
        </w:rPr>
      </w:pPr>
    </w:p>
    <w:p w:rsidR="009B624A" w:rsidRDefault="009B624A" w:rsidP="00BA4176"/>
    <w:p w:rsidR="009B624A" w:rsidRDefault="009B624A" w:rsidP="00BA4176"/>
    <w:p w:rsidR="009B624A" w:rsidRDefault="009B624A" w:rsidP="00BA4176"/>
    <w:p w:rsidR="003970E5" w:rsidRDefault="003970E5" w:rsidP="00BA4176"/>
    <w:p w:rsidR="003970E5" w:rsidRDefault="003970E5" w:rsidP="00BA4176"/>
    <w:p w:rsidR="003970E5" w:rsidRDefault="003970E5" w:rsidP="00BA4176"/>
    <w:p w:rsidR="009B624A" w:rsidRDefault="009B624A" w:rsidP="00BA4176"/>
    <w:p w:rsidR="00311831" w:rsidRDefault="00311831" w:rsidP="00625964">
      <w:pPr>
        <w:spacing w:after="200" w:line="276" w:lineRule="auto"/>
        <w:jc w:val="center"/>
        <w:rPr>
          <w:b/>
          <w:sz w:val="36"/>
          <w:szCs w:val="36"/>
        </w:rPr>
      </w:pPr>
      <w:r w:rsidRPr="00CC6AD8">
        <w:rPr>
          <w:b/>
          <w:sz w:val="36"/>
          <w:szCs w:val="36"/>
        </w:rPr>
        <w:t>Live Video Streaming</w:t>
      </w:r>
    </w:p>
    <w:p w:rsidR="00311831" w:rsidRDefault="00311831" w:rsidP="00311831">
      <w:pPr>
        <w:jc w:val="center"/>
        <w:rPr>
          <w:b/>
          <w:sz w:val="36"/>
          <w:szCs w:val="36"/>
        </w:rPr>
      </w:pPr>
      <w:r>
        <w:rPr>
          <w:b/>
          <w:sz w:val="36"/>
          <w:szCs w:val="36"/>
        </w:rPr>
        <w:t>(Android)</w:t>
      </w:r>
    </w:p>
    <w:p w:rsidR="00311831" w:rsidRDefault="00311831" w:rsidP="00311831">
      <w:pPr>
        <w:jc w:val="center"/>
        <w:rPr>
          <w:b/>
          <w:sz w:val="36"/>
          <w:szCs w:val="36"/>
        </w:rPr>
      </w:pPr>
    </w:p>
    <w:p w:rsidR="00311831" w:rsidRPr="00E33F59" w:rsidRDefault="00311831" w:rsidP="000D7352">
      <w:pPr>
        <w:rPr>
          <w:b/>
        </w:rPr>
      </w:pPr>
      <w:r w:rsidRPr="00E33F59">
        <w:t>Stream live video usi</w:t>
      </w:r>
      <w:r w:rsidR="009D4B18">
        <w:t>ng a mobile camera to a distant</w:t>
      </w:r>
      <w:r w:rsidRPr="00E33F59">
        <w:t>/remote computer and view the same on the web browser.</w:t>
      </w:r>
    </w:p>
    <w:p w:rsidR="00311831" w:rsidRPr="00CC6AD8" w:rsidRDefault="00311831" w:rsidP="00311831">
      <w:pPr>
        <w:jc w:val="both"/>
        <w:rPr>
          <w:sz w:val="28"/>
          <w:szCs w:val="28"/>
        </w:rPr>
      </w:pPr>
    </w:p>
    <w:p w:rsidR="00311831" w:rsidRPr="00EB1687" w:rsidRDefault="003A70C2" w:rsidP="00311831">
      <w:pPr>
        <w:rPr>
          <w:sz w:val="32"/>
          <w:szCs w:val="32"/>
        </w:rPr>
      </w:pPr>
      <w:r w:rsidRPr="00EB1687">
        <w:rPr>
          <w:b/>
          <w:sz w:val="32"/>
          <w:szCs w:val="32"/>
        </w:rPr>
        <w:t>1.</w:t>
      </w:r>
      <w:r w:rsidR="00EB1687">
        <w:rPr>
          <w:b/>
          <w:sz w:val="32"/>
          <w:szCs w:val="32"/>
        </w:rPr>
        <w:t xml:space="preserve"> </w:t>
      </w:r>
      <w:r w:rsidR="00311831" w:rsidRPr="00EB1687">
        <w:rPr>
          <w:b/>
          <w:sz w:val="32"/>
          <w:szCs w:val="32"/>
          <w:u w:val="single"/>
        </w:rPr>
        <w:t>Problem Definition:</w:t>
      </w:r>
      <w:r w:rsidR="00311831" w:rsidRPr="00EB1687">
        <w:rPr>
          <w:sz w:val="32"/>
          <w:szCs w:val="32"/>
        </w:rPr>
        <w:t xml:space="preserve"> </w:t>
      </w:r>
    </w:p>
    <w:p w:rsidR="00311831" w:rsidRPr="00C803AF" w:rsidRDefault="00311831" w:rsidP="00311831">
      <w:pPr>
        <w:rPr>
          <w:sz w:val="32"/>
          <w:szCs w:val="32"/>
        </w:rPr>
      </w:pPr>
    </w:p>
    <w:p w:rsidR="00311831" w:rsidRPr="00E33F59" w:rsidRDefault="00311831" w:rsidP="00311831">
      <w:pPr>
        <w:autoSpaceDE w:val="0"/>
        <w:autoSpaceDN w:val="0"/>
        <w:adjustRightInd w:val="0"/>
      </w:pPr>
      <w:r w:rsidRPr="00E33F59">
        <w:t>Current solutions, first streams the video t</w:t>
      </w:r>
      <w:r w:rsidR="003862E7">
        <w:t>o the server and save the same.</w:t>
      </w:r>
      <w:r w:rsidR="003862E7" w:rsidRPr="00E33F59">
        <w:t xml:space="preserve"> It</w:t>
      </w:r>
      <w:r w:rsidRPr="00E33F59">
        <w:t xml:space="preserve"> is then broad</w:t>
      </w:r>
      <w:r w:rsidR="003862E7">
        <w:t>casted to the client’s browser.</w:t>
      </w:r>
      <w:r w:rsidR="003862E7" w:rsidRPr="00E33F59">
        <w:t xml:space="preserve"> This</w:t>
      </w:r>
      <w:r w:rsidRPr="00E33F59">
        <w:t xml:space="preserve"> type of streaming is not live (i.e. stored and then broadcasted). </w:t>
      </w:r>
    </w:p>
    <w:p w:rsidR="00311831" w:rsidRDefault="00311831" w:rsidP="00311831"/>
    <w:p w:rsidR="00311831" w:rsidRPr="00EB1687" w:rsidRDefault="003A70C2" w:rsidP="00311831">
      <w:pPr>
        <w:rPr>
          <w:b/>
          <w:sz w:val="32"/>
          <w:szCs w:val="32"/>
          <w:u w:val="single"/>
        </w:rPr>
      </w:pPr>
      <w:r w:rsidRPr="00EB1687">
        <w:rPr>
          <w:b/>
          <w:sz w:val="32"/>
          <w:szCs w:val="32"/>
        </w:rPr>
        <w:t>2.</w:t>
      </w:r>
      <w:r w:rsidR="00EB1687">
        <w:rPr>
          <w:b/>
          <w:sz w:val="32"/>
          <w:szCs w:val="32"/>
        </w:rPr>
        <w:t xml:space="preserve"> </w:t>
      </w:r>
      <w:r w:rsidR="00311831" w:rsidRPr="00EB1687">
        <w:rPr>
          <w:b/>
          <w:sz w:val="32"/>
          <w:szCs w:val="32"/>
          <w:u w:val="single"/>
        </w:rPr>
        <w:t>Project Scope:</w:t>
      </w:r>
    </w:p>
    <w:p w:rsidR="003862E7" w:rsidRDefault="003862E7" w:rsidP="00046F06">
      <w:pPr>
        <w:autoSpaceDE w:val="0"/>
        <w:autoSpaceDN w:val="0"/>
        <w:adjustRightInd w:val="0"/>
        <w:jc w:val="both"/>
      </w:pPr>
    </w:p>
    <w:p w:rsidR="00046F06" w:rsidRDefault="00311831" w:rsidP="00046F06">
      <w:pPr>
        <w:autoSpaceDE w:val="0"/>
        <w:autoSpaceDN w:val="0"/>
        <w:adjustRightInd w:val="0"/>
        <w:jc w:val="both"/>
      </w:pPr>
      <w:r w:rsidRPr="00E33F59">
        <w:t xml:space="preserve">This project allows a real-time video streaming service from an Android mobile device’s camera to a server. The real-time video can then be viewed from a web browser on the client’s computer. The project builds on open source code and open protocols to implement a set of software components that successfully stream live video using </w:t>
      </w:r>
      <w:r w:rsidR="003862E7" w:rsidRPr="00046F06">
        <w:rPr>
          <w:bCs/>
        </w:rPr>
        <w:t xml:space="preserve">NanoHTTPD. </w:t>
      </w:r>
      <w:r w:rsidR="003862E7">
        <w:rPr>
          <w:bCs/>
        </w:rPr>
        <w:t>It</w:t>
      </w:r>
      <w:r w:rsidR="00046F06" w:rsidRPr="00046F06">
        <w:t xml:space="preserve"> is an open-source, small-footprint</w:t>
      </w:r>
      <w:r w:rsidR="003862E7">
        <w:t xml:space="preserve"> </w:t>
      </w:r>
      <w:r w:rsidR="00046F06" w:rsidRPr="00046F06">
        <w:t xml:space="preserve">web </w:t>
      </w:r>
      <w:r w:rsidR="008D1D28" w:rsidRPr="00046F06">
        <w:t>server</w:t>
      </w:r>
      <w:r w:rsidR="00046F06" w:rsidRPr="00046F06">
        <w:t xml:space="preserve"> that is suitable for embedded applications, written in the Java 1.1 programming language.</w:t>
      </w:r>
    </w:p>
    <w:p w:rsidR="003862E7" w:rsidRPr="00046F06" w:rsidRDefault="003862E7" w:rsidP="00046F06">
      <w:pPr>
        <w:autoSpaceDE w:val="0"/>
        <w:autoSpaceDN w:val="0"/>
        <w:adjustRightInd w:val="0"/>
        <w:jc w:val="both"/>
        <w:rPr>
          <w:b/>
          <w:bCs/>
        </w:rPr>
      </w:pPr>
    </w:p>
    <w:p w:rsidR="00311831" w:rsidRPr="00E33F59" w:rsidRDefault="00311831" w:rsidP="00046F06">
      <w:pPr>
        <w:autoSpaceDE w:val="0"/>
        <w:autoSpaceDN w:val="0"/>
        <w:adjustRightInd w:val="0"/>
        <w:jc w:val="both"/>
      </w:pPr>
      <w:r w:rsidRPr="00E33F59">
        <w:t>Users will have the ability to broadcast news and events live, using only an Android based mobile devices and an internet connection via the cellular network or Wi-Fi.</w:t>
      </w:r>
    </w:p>
    <w:p w:rsidR="00311831" w:rsidRDefault="00311831" w:rsidP="00046F06">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311831"/>
    <w:p w:rsidR="00464F45" w:rsidRDefault="00464F45" w:rsidP="00311831"/>
    <w:p w:rsidR="00464F45" w:rsidRDefault="00464F45" w:rsidP="00311831"/>
    <w:p w:rsidR="00464F45" w:rsidRDefault="00464F45" w:rsidP="00311831"/>
    <w:p w:rsidR="00464F45" w:rsidRDefault="00464F45" w:rsidP="00464F45">
      <w:pPr>
        <w:jc w:val="center"/>
        <w:rPr>
          <w:b/>
          <w:sz w:val="32"/>
          <w:szCs w:val="32"/>
        </w:rPr>
      </w:pPr>
    </w:p>
    <w:p w:rsidR="00464F45" w:rsidRDefault="00464F45" w:rsidP="00464F45">
      <w:pPr>
        <w:jc w:val="center"/>
        <w:rPr>
          <w:b/>
          <w:sz w:val="32"/>
          <w:szCs w:val="32"/>
        </w:rPr>
      </w:pPr>
    </w:p>
    <w:p w:rsidR="00464F45" w:rsidRDefault="00464F45" w:rsidP="00464F45">
      <w:pPr>
        <w:jc w:val="center"/>
        <w:rPr>
          <w:b/>
          <w:sz w:val="32"/>
          <w:szCs w:val="32"/>
        </w:rPr>
      </w:pPr>
    </w:p>
    <w:p w:rsidR="002F017B" w:rsidRDefault="002F017B" w:rsidP="00464F45">
      <w:pPr>
        <w:jc w:val="center"/>
        <w:rPr>
          <w:b/>
          <w:sz w:val="32"/>
          <w:szCs w:val="32"/>
        </w:rPr>
      </w:pPr>
    </w:p>
    <w:p w:rsidR="000D7352" w:rsidRDefault="000D7352" w:rsidP="00464F45">
      <w:pPr>
        <w:jc w:val="center"/>
        <w:rPr>
          <w:b/>
          <w:sz w:val="32"/>
          <w:szCs w:val="32"/>
        </w:rPr>
      </w:pPr>
    </w:p>
    <w:p w:rsidR="000D7352" w:rsidRDefault="000D7352" w:rsidP="00C13551">
      <w:pPr>
        <w:rPr>
          <w:b/>
          <w:sz w:val="32"/>
          <w:szCs w:val="32"/>
        </w:rPr>
      </w:pPr>
    </w:p>
    <w:p w:rsidR="00E33F59" w:rsidRDefault="00E33F59"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365DBC" w:rsidRDefault="00365DBC" w:rsidP="00C13551">
      <w:pPr>
        <w:rPr>
          <w:b/>
          <w:sz w:val="32"/>
          <w:szCs w:val="32"/>
        </w:rPr>
      </w:pPr>
    </w:p>
    <w:p w:rsidR="00E33F59" w:rsidRDefault="00E33F59" w:rsidP="00C13551">
      <w:pPr>
        <w:rPr>
          <w:b/>
          <w:sz w:val="32"/>
          <w:szCs w:val="32"/>
        </w:rPr>
      </w:pPr>
    </w:p>
    <w:p w:rsidR="00365DBC" w:rsidRPr="00EB1687" w:rsidRDefault="003A70C2" w:rsidP="00B02709">
      <w:pPr>
        <w:rPr>
          <w:b/>
          <w:sz w:val="32"/>
          <w:szCs w:val="32"/>
        </w:rPr>
      </w:pPr>
      <w:r w:rsidRPr="00EB1687">
        <w:rPr>
          <w:b/>
          <w:sz w:val="32"/>
          <w:szCs w:val="32"/>
        </w:rPr>
        <w:t>3.</w:t>
      </w:r>
      <w:r w:rsidR="00EB1687">
        <w:rPr>
          <w:b/>
          <w:sz w:val="32"/>
          <w:szCs w:val="32"/>
        </w:rPr>
        <w:t xml:space="preserve"> </w:t>
      </w:r>
      <w:r w:rsidR="00365DBC" w:rsidRPr="00EB1687">
        <w:rPr>
          <w:b/>
          <w:sz w:val="32"/>
          <w:szCs w:val="32"/>
          <w:u w:val="single"/>
        </w:rPr>
        <w:t>Architecture</w:t>
      </w:r>
      <w:r w:rsidR="00EB1687" w:rsidRPr="00EB1687">
        <w:rPr>
          <w:b/>
          <w:sz w:val="32"/>
          <w:szCs w:val="32"/>
          <w:u w:val="single"/>
        </w:rPr>
        <w:t>:</w:t>
      </w:r>
    </w:p>
    <w:p w:rsidR="00365DBC" w:rsidRPr="00B02709" w:rsidRDefault="00365DBC" w:rsidP="00365DBC">
      <w:pPr>
        <w:jc w:val="center"/>
        <w:rPr>
          <w:b/>
          <w:sz w:val="32"/>
          <w:szCs w:val="32"/>
        </w:rPr>
      </w:pPr>
    </w:p>
    <w:p w:rsidR="00596847" w:rsidRDefault="00365DBC" w:rsidP="00596847">
      <w:r>
        <w:t>The following f</w:t>
      </w:r>
      <w:r w:rsidRPr="005B788A">
        <w:t>igure presents architecture overview</w:t>
      </w:r>
      <w:r>
        <w:t xml:space="preserve"> of the project</w:t>
      </w:r>
      <w:r w:rsidRPr="005B788A">
        <w:t xml:space="preserve">. </w:t>
      </w:r>
      <w:r w:rsidR="003862E7">
        <w:t>When Application is on</w:t>
      </w:r>
      <w:r w:rsidR="00596847">
        <w:t xml:space="preserve"> in Android phone ,It shows the start button ,when we click on the start </w:t>
      </w:r>
      <w:r w:rsidR="008D1D28">
        <w:t>button, the</w:t>
      </w:r>
      <w:r w:rsidR="00596847">
        <w:t xml:space="preserve"> Application starts the capturing </w:t>
      </w:r>
      <w:r w:rsidR="008D1D28">
        <w:t>frames, which</w:t>
      </w:r>
      <w:r w:rsidR="00596847">
        <w:t xml:space="preserve"> is in the format of YUV,</w:t>
      </w:r>
      <w:r w:rsidR="008D1D28">
        <w:t xml:space="preserve"> </w:t>
      </w:r>
      <w:r w:rsidR="00596847">
        <w:t>then it convert it into the RGB format and finally we stores in the JP</w:t>
      </w:r>
      <w:r w:rsidR="003862E7">
        <w:t>E</w:t>
      </w:r>
      <w:r w:rsidR="00596847">
        <w:t>G format.</w:t>
      </w:r>
    </w:p>
    <w:p w:rsidR="00365DBC" w:rsidRDefault="00596847" w:rsidP="00AD2B13">
      <w:pPr>
        <w:rPr>
          <w:b/>
        </w:rPr>
      </w:pPr>
      <w:r>
        <w:t xml:space="preserve">The stored frames we forward it to the web </w:t>
      </w:r>
      <w:r w:rsidR="003862E7">
        <w:t>browser (</w:t>
      </w:r>
      <w:r>
        <w:t>client) by using the NanoHTTPD web server.</w:t>
      </w:r>
    </w:p>
    <w:p w:rsidR="00365DBC" w:rsidRPr="005B788A" w:rsidRDefault="00365801" w:rsidP="00365DBC">
      <w:pPr>
        <w:jc w:val="both"/>
        <w:rPr>
          <w:b/>
        </w:rPr>
      </w:pPr>
      <w:r w:rsidRPr="00365801">
        <w:rPr>
          <w:b/>
          <w:bCs/>
          <w:noProof/>
          <w:sz w:val="28"/>
          <w:szCs w:val="28"/>
        </w:rPr>
        <w:pict>
          <v:rect id="_x0000_s1033" style="position:absolute;left:0;text-align:left;margin-left:375.65pt;margin-top:12pt;width:102pt;height:90pt;z-index:251667456;v-text-anchor:middle">
            <v:textbox>
              <w:txbxContent>
                <w:p w:rsidR="00D173E0" w:rsidRDefault="00D173E0" w:rsidP="00365DBC">
                  <w:pPr>
                    <w:jc w:val="center"/>
                    <w:rPr>
                      <w:b/>
                      <w:sz w:val="28"/>
                      <w:szCs w:val="28"/>
                    </w:rPr>
                  </w:pPr>
                  <w:r>
                    <w:rPr>
                      <w:b/>
                      <w:sz w:val="28"/>
                      <w:szCs w:val="28"/>
                    </w:rPr>
                    <w:t>Web</w:t>
                  </w:r>
                </w:p>
                <w:p w:rsidR="00D173E0" w:rsidRPr="009C5CC1" w:rsidRDefault="00D173E0" w:rsidP="00365DBC">
                  <w:pPr>
                    <w:jc w:val="center"/>
                    <w:rPr>
                      <w:b/>
                      <w:sz w:val="28"/>
                      <w:szCs w:val="28"/>
                    </w:rPr>
                  </w:pPr>
                  <w:r>
                    <w:rPr>
                      <w:b/>
                      <w:sz w:val="28"/>
                      <w:szCs w:val="28"/>
                    </w:rPr>
                    <w:t>Browser</w:t>
                  </w:r>
                </w:p>
              </w:txbxContent>
            </v:textbox>
          </v:rect>
        </w:pict>
      </w:r>
      <w:r w:rsidRPr="00365801">
        <w:rPr>
          <w:noProof/>
        </w:rPr>
        <w:pict>
          <v:rect id="_x0000_s1026" style="position:absolute;left:0;text-align:left;margin-left:-.75pt;margin-top:19.15pt;width:102pt;height:90pt;z-index:251660288;v-text-anchor:middle">
            <v:textbox>
              <w:txbxContent>
                <w:p w:rsidR="00D173E0" w:rsidRPr="009C5CC1" w:rsidRDefault="00D173E0" w:rsidP="00365DBC">
                  <w:pPr>
                    <w:jc w:val="center"/>
                    <w:rPr>
                      <w:b/>
                      <w:sz w:val="28"/>
                      <w:szCs w:val="28"/>
                    </w:rPr>
                  </w:pPr>
                  <w:r w:rsidRPr="009C5CC1">
                    <w:rPr>
                      <w:b/>
                      <w:sz w:val="28"/>
                      <w:szCs w:val="28"/>
                    </w:rPr>
                    <w:t>Android Mobile Camera</w:t>
                  </w:r>
                </w:p>
              </w:txbxContent>
            </v:textbox>
          </v:rect>
        </w:pict>
      </w:r>
    </w:p>
    <w:p w:rsidR="00365DBC" w:rsidRDefault="00365801" w:rsidP="00365DBC">
      <w:r>
        <w:rPr>
          <w:noProof/>
        </w:rPr>
        <w:pict>
          <v:rect id="_x0000_s1028" style="position:absolute;margin-left:142.25pt;margin-top:7.5pt;width:78.25pt;height:60.65pt;z-index:251662336;v-text-anchor:middle">
            <v:textbox>
              <w:txbxContent>
                <w:p w:rsidR="00D173E0" w:rsidRPr="009C5CC1" w:rsidRDefault="00D173E0" w:rsidP="00046F06">
                  <w:pPr>
                    <w:rPr>
                      <w:b/>
                      <w:sz w:val="28"/>
                      <w:szCs w:val="28"/>
                    </w:rPr>
                  </w:pPr>
                  <w:r>
                    <w:rPr>
                      <w:b/>
                      <w:sz w:val="28"/>
                      <w:szCs w:val="28"/>
                    </w:rPr>
                    <w:t xml:space="preserve">   Frames</w:t>
                  </w:r>
                </w:p>
              </w:txbxContent>
            </v:textbox>
          </v:rect>
        </w:pict>
      </w:r>
      <w:r>
        <w:rPr>
          <w:noProof/>
        </w:rPr>
        <w:pict>
          <v:rect id="_x0000_s1030" style="position:absolute;margin-left:254.25pt;margin-top:7.5pt;width:98.65pt;height:60.65pt;z-index:251664384;v-text-anchor:middle">
            <v:textbox>
              <w:txbxContent>
                <w:p w:rsidR="00D173E0" w:rsidRDefault="00D173E0" w:rsidP="00046F06">
                  <w:pPr>
                    <w:rPr>
                      <w:b/>
                      <w:sz w:val="28"/>
                      <w:szCs w:val="28"/>
                    </w:rPr>
                  </w:pPr>
                  <w:r>
                    <w:rPr>
                      <w:b/>
                      <w:sz w:val="28"/>
                      <w:szCs w:val="28"/>
                    </w:rPr>
                    <w:t>NanoHTTPD</w:t>
                  </w:r>
                </w:p>
                <w:p w:rsidR="00D173E0" w:rsidRPr="009C5CC1" w:rsidRDefault="00D173E0" w:rsidP="00365DBC">
                  <w:pPr>
                    <w:jc w:val="center"/>
                    <w:rPr>
                      <w:b/>
                      <w:sz w:val="28"/>
                      <w:szCs w:val="28"/>
                    </w:rPr>
                  </w:pPr>
                  <w:r>
                    <w:rPr>
                      <w:b/>
                      <w:sz w:val="28"/>
                      <w:szCs w:val="28"/>
                    </w:rPr>
                    <w:t>Web Server</w:t>
                  </w:r>
                </w:p>
              </w:txbxContent>
            </v:textbox>
          </v:rect>
        </w:pict>
      </w:r>
    </w:p>
    <w:p w:rsidR="00365DBC" w:rsidRDefault="00365DBC" w:rsidP="00365DBC"/>
    <w:p w:rsidR="00365DBC" w:rsidRDefault="00365801" w:rsidP="00365DBC">
      <w:r>
        <w:rPr>
          <w:noProof/>
        </w:rPr>
        <w:pict>
          <v:shapetype id="_x0000_t32" coordsize="21600,21600" o:spt="32" o:oned="t" path="m,l21600,21600e" filled="f">
            <v:path arrowok="t" fillok="f" o:connecttype="none"/>
            <o:lock v:ext="edit" shapetype="t"/>
          </v:shapetype>
          <v:shape id="_x0000_s1032" type="#_x0000_t32" style="position:absolute;margin-left:352.8pt;margin-top:8.7pt;width:22.85pt;height:.05pt;z-index:251666432" o:connectortype="straight">
            <v:stroke endarrow="block"/>
          </v:shape>
        </w:pict>
      </w:r>
      <w:r>
        <w:rPr>
          <w:noProof/>
        </w:rPr>
        <w:pict>
          <v:shape id="_x0000_s1029" type="#_x0000_t32" style="position:absolute;margin-left:220.5pt;margin-top:8.65pt;width:33.75pt;height:0;z-index:251663360" o:connectortype="straight">
            <v:stroke endarrow="block"/>
          </v:shape>
        </w:pict>
      </w:r>
      <w:r>
        <w:rPr>
          <w:noProof/>
        </w:rPr>
        <w:pict>
          <v:shape id="_x0000_s1027" type="#_x0000_t32" style="position:absolute;margin-left:101.25pt;margin-top:8.65pt;width:39.5pt;height:.1pt;z-index:251661312" o:connectortype="straight">
            <v:stroke endarrow="block"/>
          </v:shape>
        </w:pict>
      </w:r>
    </w:p>
    <w:p w:rsidR="00365DBC" w:rsidRDefault="00365DBC" w:rsidP="00365DBC"/>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Default="00365DBC" w:rsidP="00365DBC">
      <w:pPr>
        <w:autoSpaceDE w:val="0"/>
        <w:autoSpaceDN w:val="0"/>
        <w:adjustRightInd w:val="0"/>
        <w:jc w:val="center"/>
        <w:rPr>
          <w:b/>
          <w:bCs/>
          <w:sz w:val="28"/>
          <w:szCs w:val="28"/>
        </w:rPr>
      </w:pPr>
    </w:p>
    <w:p w:rsidR="00365DBC" w:rsidRPr="00842752" w:rsidRDefault="00AD2B13" w:rsidP="00365DBC">
      <w:pPr>
        <w:autoSpaceDE w:val="0"/>
        <w:autoSpaceDN w:val="0"/>
        <w:adjustRightInd w:val="0"/>
        <w:jc w:val="center"/>
        <w:rPr>
          <w:b/>
          <w:bCs/>
        </w:rPr>
      </w:pPr>
      <w:r w:rsidRPr="00842752">
        <w:rPr>
          <w:b/>
          <w:bCs/>
        </w:rPr>
        <w:t>Fig</w:t>
      </w:r>
      <w:r w:rsidR="00365DBC" w:rsidRPr="00842752">
        <w:rPr>
          <w:b/>
          <w:bCs/>
        </w:rPr>
        <w:t xml:space="preserve"> </w:t>
      </w:r>
      <w:r w:rsidR="002E5DD9">
        <w:rPr>
          <w:b/>
          <w:bCs/>
        </w:rPr>
        <w:t>3.</w:t>
      </w:r>
      <w:r w:rsidR="00365DBC" w:rsidRPr="00842752">
        <w:rPr>
          <w:b/>
          <w:bCs/>
        </w:rPr>
        <w:t>1: Architecture Diagram</w:t>
      </w:r>
    </w:p>
    <w:p w:rsidR="00365DBC" w:rsidRDefault="00365DBC" w:rsidP="00365DBC">
      <w:pPr>
        <w:autoSpaceDE w:val="0"/>
        <w:autoSpaceDN w:val="0"/>
        <w:adjustRightInd w:val="0"/>
        <w:rPr>
          <w:b/>
          <w:bCs/>
          <w:sz w:val="28"/>
          <w:szCs w:val="28"/>
        </w:rPr>
      </w:pPr>
    </w:p>
    <w:p w:rsidR="00365DBC" w:rsidRDefault="00365DBC" w:rsidP="00365DBC">
      <w:pPr>
        <w:autoSpaceDE w:val="0"/>
        <w:autoSpaceDN w:val="0"/>
        <w:adjustRightInd w:val="0"/>
        <w:rPr>
          <w:b/>
          <w:bCs/>
          <w:sz w:val="28"/>
          <w:szCs w:val="28"/>
        </w:rPr>
      </w:pPr>
    </w:p>
    <w:p w:rsidR="00365DBC" w:rsidRPr="006C721B" w:rsidRDefault="00365DBC" w:rsidP="00365DBC">
      <w:pPr>
        <w:autoSpaceDE w:val="0"/>
        <w:autoSpaceDN w:val="0"/>
        <w:adjustRightInd w:val="0"/>
        <w:rPr>
          <w:b/>
          <w:bCs/>
          <w:sz w:val="28"/>
          <w:szCs w:val="28"/>
        </w:rPr>
      </w:pPr>
      <w:r>
        <w:rPr>
          <w:b/>
          <w:bCs/>
          <w:sz w:val="28"/>
          <w:szCs w:val="28"/>
        </w:rPr>
        <w:t>Android Mobile Device</w:t>
      </w:r>
      <w:r w:rsidRPr="006C721B">
        <w:rPr>
          <w:b/>
          <w:bCs/>
          <w:sz w:val="28"/>
          <w:szCs w:val="28"/>
        </w:rPr>
        <w:t>:</w:t>
      </w:r>
    </w:p>
    <w:p w:rsidR="00365DBC" w:rsidRPr="006C721B" w:rsidRDefault="00365DBC" w:rsidP="00365DBC">
      <w:pPr>
        <w:autoSpaceDE w:val="0"/>
        <w:autoSpaceDN w:val="0"/>
        <w:adjustRightInd w:val="0"/>
        <w:rPr>
          <w:b/>
          <w:bCs/>
        </w:rPr>
      </w:pPr>
    </w:p>
    <w:p w:rsidR="00365DBC" w:rsidRPr="006C721B" w:rsidRDefault="00365DBC" w:rsidP="00365DBC">
      <w:pPr>
        <w:autoSpaceDE w:val="0"/>
        <w:autoSpaceDN w:val="0"/>
        <w:adjustRightInd w:val="0"/>
        <w:jc w:val="both"/>
      </w:pPr>
      <w:r w:rsidRPr="006C721B">
        <w:t>Android is a recently developed operating system designed for mobile</w:t>
      </w:r>
      <w:r>
        <w:t xml:space="preserve"> </w:t>
      </w:r>
      <w:r w:rsidRPr="006C721B">
        <w:t>devices. It was developed by Google and uses a Linux based kernel, Java</w:t>
      </w:r>
      <w:r>
        <w:t xml:space="preserve"> </w:t>
      </w:r>
      <w:r w:rsidRPr="006C721B">
        <w:t>compatible libraries along with the just-in-time compiler for development in</w:t>
      </w:r>
      <w:r>
        <w:t xml:space="preserve"> </w:t>
      </w:r>
      <w:r w:rsidRPr="006C721B">
        <w:t>the Java programming language. It supports many hardware components.</w:t>
      </w:r>
      <w:r>
        <w:t xml:space="preserve"> </w:t>
      </w:r>
      <w:r w:rsidRPr="006C721B">
        <w:t>Common hardware consists of cameras, a Wi-Fi</w:t>
      </w:r>
      <w:r>
        <w:t xml:space="preserve"> communications chip, Bluetooth sender and receiver </w:t>
      </w:r>
      <w:r w:rsidRPr="006C721B">
        <w:t>and a color touch screen. The Android Application Program Interface (API) contains many functions and</w:t>
      </w:r>
      <w:r>
        <w:t xml:space="preserve"> </w:t>
      </w:r>
      <w:r w:rsidRPr="006C721B">
        <w:t>classes to control the cellular devices. This functionality is all available in a</w:t>
      </w:r>
      <w:r>
        <w:t xml:space="preserve"> </w:t>
      </w:r>
      <w:r w:rsidRPr="006C721B">
        <w:t>single device with at least a day worth battery life.</w:t>
      </w:r>
    </w:p>
    <w:p w:rsidR="00365DBC" w:rsidRPr="006C721B" w:rsidRDefault="00365DBC" w:rsidP="00365DBC">
      <w:pPr>
        <w:jc w:val="both"/>
      </w:pPr>
      <w:r w:rsidRPr="006C721B">
        <w:t>In our project we use platform Android 2.2.</w:t>
      </w:r>
    </w:p>
    <w:p w:rsidR="00365DBC" w:rsidRPr="006C721B" w:rsidRDefault="00365DBC" w:rsidP="00365DBC"/>
    <w:p w:rsidR="00365DBC" w:rsidRDefault="00145A16" w:rsidP="00365DBC">
      <w:pPr>
        <w:autoSpaceDE w:val="0"/>
        <w:autoSpaceDN w:val="0"/>
        <w:adjustRightInd w:val="0"/>
        <w:rPr>
          <w:b/>
          <w:bCs/>
          <w:sz w:val="28"/>
          <w:szCs w:val="28"/>
        </w:rPr>
      </w:pPr>
      <w:r>
        <w:rPr>
          <w:b/>
          <w:bCs/>
          <w:sz w:val="28"/>
          <w:szCs w:val="28"/>
        </w:rPr>
        <w:t>NanoHTTPD:</w:t>
      </w:r>
    </w:p>
    <w:p w:rsidR="00145A16" w:rsidRPr="00145A16" w:rsidRDefault="00145A16" w:rsidP="00365DBC">
      <w:pPr>
        <w:autoSpaceDE w:val="0"/>
        <w:autoSpaceDN w:val="0"/>
        <w:adjustRightInd w:val="0"/>
        <w:rPr>
          <w:b/>
          <w:sz w:val="28"/>
          <w:szCs w:val="28"/>
        </w:rPr>
      </w:pPr>
    </w:p>
    <w:p w:rsidR="00365DBC" w:rsidRDefault="00145A16" w:rsidP="00365DBC">
      <w:pPr>
        <w:autoSpaceDE w:val="0"/>
        <w:autoSpaceDN w:val="0"/>
        <w:adjustRightInd w:val="0"/>
      </w:pPr>
      <w:r>
        <w:t xml:space="preserve">A </w:t>
      </w:r>
      <w:r w:rsidR="00442521">
        <w:t>free, simple, tiny (1 java file</w:t>
      </w:r>
      <w:r>
        <w:t>), nicely embeddable HTTP server in Java.</w:t>
      </w:r>
    </w:p>
    <w:p w:rsidR="00145A16" w:rsidRDefault="00145A16" w:rsidP="00145A16">
      <w:pPr>
        <w:pStyle w:val="NormalWeb"/>
      </w:pPr>
      <w:r w:rsidRPr="006A038D">
        <w:rPr>
          <w:bCs/>
        </w:rPr>
        <w:t>NanoHTTPD</w:t>
      </w:r>
      <w:r>
        <w:t xml:space="preserve"> is an </w:t>
      </w:r>
      <w:r w:rsidRPr="00145A16">
        <w:t>open-source</w:t>
      </w:r>
      <w:r>
        <w:t xml:space="preserve">, small-footprint </w:t>
      </w:r>
      <w:r w:rsidRPr="00145A16">
        <w:t>web server</w:t>
      </w:r>
      <w:r>
        <w:t xml:space="preserve"> that is suitable for embedded applications, written in the </w:t>
      </w:r>
      <w:r w:rsidRPr="00145A16">
        <w:t>Java 1.1</w:t>
      </w:r>
      <w:r>
        <w:t xml:space="preserve"> programming language. The source code consists of a single </w:t>
      </w:r>
      <w:r>
        <w:rPr>
          <w:i/>
          <w:iCs/>
        </w:rPr>
        <w:t>.java</w:t>
      </w:r>
      <w:r>
        <w:t xml:space="preserve"> file. It can be used as a library component in developing other software (such as </w:t>
      </w:r>
      <w:r w:rsidR="008D1D28">
        <w:t>measurement, science</w:t>
      </w:r>
      <w:r>
        <w:t xml:space="preserve"> and database</w:t>
      </w:r>
      <w:r>
        <w:rPr>
          <w:vertAlign w:val="superscript"/>
        </w:rPr>
        <w:t xml:space="preserve"> </w:t>
      </w:r>
      <w:r>
        <w:t xml:space="preserve">applications) or as a standalone ad-hoc style </w:t>
      </w:r>
      <w:r w:rsidRPr="00145A16">
        <w:t>HTTP</w:t>
      </w:r>
      <w:r>
        <w:t xml:space="preserve"> daemon </w:t>
      </w:r>
      <w:r>
        <w:lastRenderedPageBreak/>
        <w:t xml:space="preserve">for serving </w:t>
      </w:r>
      <w:r w:rsidR="008D1D28">
        <w:t>files. Due</w:t>
      </w:r>
      <w:r>
        <w:t xml:space="preserve"> to independence from </w:t>
      </w:r>
      <w:r w:rsidRPr="00145A16">
        <w:t>Java</w:t>
      </w:r>
      <w:r>
        <w:t xml:space="preserve"> features beyond </w:t>
      </w:r>
      <w:r w:rsidRPr="00145A16">
        <w:t>JDK</w:t>
      </w:r>
      <w:r>
        <w:t xml:space="preserve"> 1.1, NanoHTTPD is suited for embedded application development, and has been used to build, for example, </w:t>
      </w:r>
      <w:r w:rsidRPr="00145A16">
        <w:rPr>
          <w:u w:val="single"/>
        </w:rPr>
        <w:t>Android</w:t>
      </w:r>
      <w:r>
        <w:t xml:space="preserve"> software.</w:t>
      </w:r>
    </w:p>
    <w:p w:rsidR="00365DBC" w:rsidRDefault="00145A16" w:rsidP="006A038D">
      <w:pPr>
        <w:pStyle w:val="NormalWeb"/>
      </w:pPr>
      <w:r>
        <w:t xml:space="preserve">The original version, released in 2003, only included simple HTTP 1.0 features, but the software has been since forked and extended to support some more advanced techniques such as </w:t>
      </w:r>
      <w:r w:rsidRPr="00145A16">
        <w:t>HTML5</w:t>
      </w:r>
      <w:r>
        <w:t xml:space="preserve"> video streaming or </w:t>
      </w:r>
      <w:r w:rsidRPr="00145A16">
        <w:t>HTTP</w:t>
      </w:r>
      <w:r>
        <w:t xml:space="preserve"> uploading through multipart extensions.</w:t>
      </w:r>
    </w:p>
    <w:p w:rsidR="006A038D" w:rsidRPr="006A038D" w:rsidRDefault="006A038D" w:rsidP="006A038D">
      <w:pPr>
        <w:pStyle w:val="NormalWeb"/>
        <w:rPr>
          <w:b/>
        </w:rPr>
      </w:pPr>
      <w:r w:rsidRPr="006A038D">
        <w:rPr>
          <w:b/>
        </w:rPr>
        <w:t>Ways to use:</w:t>
      </w:r>
    </w:p>
    <w:p w:rsidR="006A038D" w:rsidRDefault="006A038D" w:rsidP="006A038D">
      <w:pPr>
        <w:numPr>
          <w:ilvl w:val="0"/>
          <w:numId w:val="18"/>
        </w:numPr>
        <w:spacing w:before="100" w:beforeAutospacing="1" w:after="100" w:afterAutospacing="1"/>
      </w:pPr>
      <w:r>
        <w:t>Run as a standalone app (serves files from current directory and shows requests)</w:t>
      </w:r>
    </w:p>
    <w:p w:rsidR="006A038D" w:rsidRDefault="006A038D" w:rsidP="006A038D">
      <w:pPr>
        <w:numPr>
          <w:ilvl w:val="0"/>
          <w:numId w:val="18"/>
        </w:numPr>
        <w:spacing w:before="100" w:beforeAutospacing="1" w:after="100" w:afterAutospacing="1"/>
      </w:pPr>
      <w:r>
        <w:t xml:space="preserve">Subclass serve() and embed to your own program Call </w:t>
      </w:r>
      <w:r w:rsidR="008D1D28">
        <w:t>serve File</w:t>
      </w:r>
      <w:r>
        <w:t>() from serve() with your own base directory</w:t>
      </w:r>
    </w:p>
    <w:p w:rsidR="006A038D" w:rsidRDefault="006A038D" w:rsidP="006A038D">
      <w:pPr>
        <w:numPr>
          <w:ilvl w:val="0"/>
          <w:numId w:val="18"/>
        </w:numPr>
        <w:spacing w:before="100" w:beforeAutospacing="1" w:after="100" w:afterAutospacing="1"/>
      </w:pPr>
      <w:r>
        <w:t xml:space="preserve">To test file uploading, try browsing </w:t>
      </w:r>
      <w:r w:rsidRPr="000A0B11">
        <w:t>file-upload-test.htm</w:t>
      </w:r>
      <w:r>
        <w:t xml:space="preserve"> through NanoHTTPD, upload something and watch the console output</w:t>
      </w:r>
    </w:p>
    <w:p w:rsidR="00365DBC" w:rsidRPr="006C721B" w:rsidRDefault="00365DBC" w:rsidP="00365DBC">
      <w:pPr>
        <w:autoSpaceDE w:val="0"/>
        <w:autoSpaceDN w:val="0"/>
        <w:adjustRightInd w:val="0"/>
      </w:pPr>
    </w:p>
    <w:p w:rsidR="00365DBC" w:rsidRPr="00292F30" w:rsidRDefault="008D1D28" w:rsidP="00365DBC">
      <w:pPr>
        <w:autoSpaceDE w:val="0"/>
        <w:autoSpaceDN w:val="0"/>
        <w:adjustRightInd w:val="0"/>
        <w:rPr>
          <w:b/>
          <w:iCs/>
        </w:rPr>
      </w:pPr>
      <w:r>
        <w:rPr>
          <w:b/>
          <w:iCs/>
        </w:rPr>
        <w:t>Features</w:t>
      </w:r>
      <w:r w:rsidR="006A038D">
        <w:rPr>
          <w:b/>
          <w:iCs/>
        </w:rPr>
        <w:t xml:space="preserve"> and Limitations</w:t>
      </w:r>
      <w:r w:rsidR="00756457">
        <w:rPr>
          <w:b/>
          <w:iCs/>
        </w:rPr>
        <w:t xml:space="preserve"> of NanoHTTPD</w:t>
      </w:r>
      <w:r w:rsidR="006A038D">
        <w:rPr>
          <w:b/>
          <w:iCs/>
        </w:rPr>
        <w:t>:</w:t>
      </w:r>
    </w:p>
    <w:p w:rsidR="006A038D" w:rsidRDefault="006A038D" w:rsidP="006A038D">
      <w:pPr>
        <w:numPr>
          <w:ilvl w:val="0"/>
          <w:numId w:val="19"/>
        </w:numPr>
        <w:spacing w:before="100" w:beforeAutospacing="1" w:after="100" w:afterAutospacing="1"/>
      </w:pPr>
      <w:r>
        <w:t>Only one Java file</w:t>
      </w:r>
    </w:p>
    <w:p w:rsidR="006A038D" w:rsidRDefault="006A038D" w:rsidP="006A038D">
      <w:pPr>
        <w:numPr>
          <w:ilvl w:val="0"/>
          <w:numId w:val="19"/>
        </w:numPr>
        <w:spacing w:before="100" w:beforeAutospacing="1" w:after="100" w:afterAutospacing="1"/>
      </w:pPr>
      <w:r>
        <w:t>Java 1.1 compatible</w:t>
      </w:r>
    </w:p>
    <w:p w:rsidR="006A038D" w:rsidRDefault="006A038D" w:rsidP="006A038D">
      <w:pPr>
        <w:numPr>
          <w:ilvl w:val="0"/>
          <w:numId w:val="19"/>
        </w:numPr>
        <w:spacing w:before="100" w:beforeAutospacing="1" w:after="100" w:afterAutospacing="1"/>
      </w:pPr>
      <w:r>
        <w:t xml:space="preserve">Released as open source, Modified BSD </w:t>
      </w:r>
      <w:r w:rsidR="008D1D28">
        <w:t>license</w:t>
      </w:r>
    </w:p>
    <w:p w:rsidR="006A038D" w:rsidRDefault="006A038D" w:rsidP="006A038D">
      <w:pPr>
        <w:numPr>
          <w:ilvl w:val="0"/>
          <w:numId w:val="19"/>
        </w:numPr>
        <w:spacing w:before="100" w:beforeAutospacing="1" w:after="100" w:afterAutospacing="1"/>
      </w:pPr>
      <w:r>
        <w:t>No fixed config files, logging, authorization etc. (Implement by yourself if you need them.)</w:t>
      </w:r>
    </w:p>
    <w:p w:rsidR="006A038D" w:rsidRDefault="006A038D" w:rsidP="006A038D">
      <w:pPr>
        <w:numPr>
          <w:ilvl w:val="0"/>
          <w:numId w:val="19"/>
        </w:numPr>
        <w:spacing w:before="100" w:beforeAutospacing="1" w:after="100" w:afterAutospacing="1"/>
      </w:pPr>
      <w:r>
        <w:t>Supports parameter parsing of GET and POST methods (+ rudimentary PUT support in 1.25)</w:t>
      </w:r>
    </w:p>
    <w:p w:rsidR="006A038D" w:rsidRDefault="006A038D" w:rsidP="006A038D">
      <w:pPr>
        <w:numPr>
          <w:ilvl w:val="0"/>
          <w:numId w:val="19"/>
        </w:numPr>
        <w:spacing w:before="100" w:beforeAutospacing="1" w:after="100" w:afterAutospacing="1"/>
      </w:pPr>
      <w:r>
        <w:t>Parameter names must be unique. (Adding support to multiple instance of a parameter is not difficult, but would make the interface a bit more cumbersome to use.)</w:t>
      </w:r>
    </w:p>
    <w:p w:rsidR="006A038D" w:rsidRDefault="006A038D" w:rsidP="006A038D">
      <w:pPr>
        <w:numPr>
          <w:ilvl w:val="0"/>
          <w:numId w:val="19"/>
        </w:numPr>
        <w:spacing w:before="100" w:beforeAutospacing="1" w:after="100" w:afterAutospacing="1"/>
      </w:pPr>
      <w:r>
        <w:t>Supports both dynamic content and file serving</w:t>
      </w:r>
    </w:p>
    <w:p w:rsidR="006A038D" w:rsidRDefault="006A038D" w:rsidP="006A038D">
      <w:pPr>
        <w:numPr>
          <w:ilvl w:val="0"/>
          <w:numId w:val="19"/>
        </w:numPr>
        <w:spacing w:before="100" w:beforeAutospacing="1" w:after="100" w:afterAutospacing="1"/>
      </w:pPr>
      <w:r>
        <w:t>Supports file upload (since version 1.2, 2010)</w:t>
      </w:r>
    </w:p>
    <w:p w:rsidR="006A038D" w:rsidRDefault="006A038D" w:rsidP="006A038D">
      <w:pPr>
        <w:numPr>
          <w:ilvl w:val="0"/>
          <w:numId w:val="19"/>
        </w:numPr>
        <w:spacing w:before="100" w:beforeAutospacing="1" w:after="100" w:afterAutospacing="1"/>
      </w:pPr>
      <w:r>
        <w:t>Never caches anything</w:t>
      </w:r>
    </w:p>
    <w:p w:rsidR="006A038D" w:rsidRDefault="006A038D" w:rsidP="006A038D">
      <w:pPr>
        <w:numPr>
          <w:ilvl w:val="0"/>
          <w:numId w:val="19"/>
        </w:numPr>
        <w:spacing w:before="100" w:beforeAutospacing="1" w:after="100" w:afterAutospacing="1"/>
      </w:pPr>
      <w:r>
        <w:t>Doesn't limit bandwidth, request time or simultaneous connections</w:t>
      </w:r>
    </w:p>
    <w:p w:rsidR="006A038D" w:rsidRDefault="006A038D" w:rsidP="006A038D">
      <w:pPr>
        <w:numPr>
          <w:ilvl w:val="0"/>
          <w:numId w:val="19"/>
        </w:numPr>
        <w:spacing w:before="100" w:beforeAutospacing="1" w:after="100" w:afterAutospacing="1"/>
      </w:pPr>
      <w:r>
        <w:t>Default code serves files and shows all HTTP parameters and headers</w:t>
      </w:r>
    </w:p>
    <w:p w:rsidR="006A038D" w:rsidRDefault="006A038D" w:rsidP="006A038D">
      <w:pPr>
        <w:numPr>
          <w:ilvl w:val="0"/>
          <w:numId w:val="19"/>
        </w:numPr>
        <w:spacing w:before="100" w:beforeAutospacing="1" w:after="100" w:afterAutospacing="1"/>
      </w:pPr>
      <w:r>
        <w:t xml:space="preserve">File server supports directory listing, </w:t>
      </w:r>
      <w:r>
        <w:rPr>
          <w:rStyle w:val="HTMLTypewriter"/>
        </w:rPr>
        <w:t>index.html</w:t>
      </w:r>
      <w:r>
        <w:t xml:space="preserve"> and </w:t>
      </w:r>
      <w:r>
        <w:rPr>
          <w:rStyle w:val="HTMLTypewriter"/>
        </w:rPr>
        <w:t>index.htm</w:t>
      </w:r>
    </w:p>
    <w:p w:rsidR="006A038D" w:rsidRDefault="006A038D" w:rsidP="006A038D">
      <w:pPr>
        <w:numPr>
          <w:ilvl w:val="0"/>
          <w:numId w:val="19"/>
        </w:numPr>
        <w:spacing w:before="100" w:beforeAutospacing="1" w:after="100" w:afterAutospacing="1"/>
      </w:pPr>
      <w:r>
        <w:t>File server supports partial content (streaming)</w:t>
      </w:r>
    </w:p>
    <w:p w:rsidR="006A038D" w:rsidRDefault="006A038D" w:rsidP="006A038D">
      <w:pPr>
        <w:numPr>
          <w:ilvl w:val="0"/>
          <w:numId w:val="19"/>
        </w:numPr>
        <w:spacing w:before="100" w:beforeAutospacing="1" w:after="100" w:afterAutospacing="1"/>
      </w:pPr>
      <w:r>
        <w:t>File server supports E</w:t>
      </w:r>
      <w:r w:rsidR="008D1D28">
        <w:t xml:space="preserve"> </w:t>
      </w:r>
      <w:r>
        <w:t>Tags</w:t>
      </w:r>
    </w:p>
    <w:p w:rsidR="006A038D" w:rsidRDefault="006A038D" w:rsidP="006A038D">
      <w:pPr>
        <w:numPr>
          <w:ilvl w:val="0"/>
          <w:numId w:val="19"/>
        </w:numPr>
        <w:spacing w:before="100" w:beforeAutospacing="1" w:after="100" w:afterAutospacing="1"/>
      </w:pPr>
      <w:r>
        <w:t>File server does the 301 redirection trick for directories</w:t>
      </w:r>
      <w:r w:rsidR="0037636E">
        <w:t>.</w:t>
      </w:r>
    </w:p>
    <w:p w:rsidR="006A038D" w:rsidRDefault="006A038D" w:rsidP="006A038D">
      <w:pPr>
        <w:numPr>
          <w:ilvl w:val="0"/>
          <w:numId w:val="19"/>
        </w:numPr>
        <w:spacing w:before="100" w:beforeAutospacing="1" w:after="100" w:afterAutospacing="1"/>
      </w:pPr>
      <w:r>
        <w:t>File server supports simple skipping for files (continue download)</w:t>
      </w:r>
    </w:p>
    <w:p w:rsidR="006A038D" w:rsidRDefault="006A038D" w:rsidP="006A038D">
      <w:pPr>
        <w:numPr>
          <w:ilvl w:val="0"/>
          <w:numId w:val="19"/>
        </w:numPr>
        <w:spacing w:before="100" w:beforeAutospacing="1" w:after="100" w:afterAutospacing="1"/>
      </w:pPr>
      <w:r>
        <w:t>File server serves also very long files without memory overhead</w:t>
      </w:r>
    </w:p>
    <w:p w:rsidR="006A038D" w:rsidRDefault="006A038D" w:rsidP="006A038D">
      <w:pPr>
        <w:numPr>
          <w:ilvl w:val="0"/>
          <w:numId w:val="19"/>
        </w:numPr>
        <w:spacing w:before="100" w:beforeAutospacing="1" w:after="100" w:afterAutospacing="1"/>
      </w:pPr>
      <w:r>
        <w:t>Contains a built-in list of most common mime types</w:t>
      </w:r>
    </w:p>
    <w:p w:rsidR="006A038D" w:rsidRDefault="006A038D" w:rsidP="006A038D">
      <w:pPr>
        <w:numPr>
          <w:ilvl w:val="0"/>
          <w:numId w:val="19"/>
        </w:numPr>
        <w:spacing w:before="100" w:beforeAutospacing="1" w:after="100" w:afterAutospacing="1"/>
      </w:pPr>
      <w:r>
        <w:t>All header names are converted lowercase so they don't vary between browsers/clients</w:t>
      </w:r>
    </w:p>
    <w:p w:rsidR="00365DBC" w:rsidRPr="006C721B" w:rsidRDefault="00365DBC" w:rsidP="00365DBC">
      <w:pPr>
        <w:autoSpaceDE w:val="0"/>
        <w:autoSpaceDN w:val="0"/>
        <w:adjustRightInd w:val="0"/>
      </w:pPr>
    </w:p>
    <w:p w:rsidR="00365DBC" w:rsidRPr="006C721B" w:rsidRDefault="00365DBC" w:rsidP="00365DBC">
      <w:pPr>
        <w:autoSpaceDE w:val="0"/>
        <w:autoSpaceDN w:val="0"/>
        <w:adjustRightInd w:val="0"/>
      </w:pPr>
    </w:p>
    <w:p w:rsidR="00365DBC" w:rsidRDefault="00365DBC" w:rsidP="00365DBC">
      <w:pPr>
        <w:autoSpaceDE w:val="0"/>
        <w:autoSpaceDN w:val="0"/>
        <w:adjustRightInd w:val="0"/>
        <w:rPr>
          <w:b/>
          <w:bCs/>
        </w:rPr>
      </w:pPr>
    </w:p>
    <w:p w:rsidR="00365DBC" w:rsidRDefault="00365DBC" w:rsidP="00365DBC">
      <w:pPr>
        <w:autoSpaceDE w:val="0"/>
        <w:autoSpaceDN w:val="0"/>
        <w:adjustRightInd w:val="0"/>
        <w:rPr>
          <w:b/>
          <w:bCs/>
        </w:rPr>
      </w:pPr>
    </w:p>
    <w:p w:rsidR="00580B5E" w:rsidRDefault="00580B5E" w:rsidP="00365DBC">
      <w:pPr>
        <w:autoSpaceDE w:val="0"/>
        <w:autoSpaceDN w:val="0"/>
        <w:adjustRightInd w:val="0"/>
        <w:rPr>
          <w:b/>
          <w:bCs/>
        </w:rPr>
      </w:pPr>
    </w:p>
    <w:p w:rsidR="00580B5E" w:rsidRDefault="00580B5E" w:rsidP="00365DBC">
      <w:pPr>
        <w:autoSpaceDE w:val="0"/>
        <w:autoSpaceDN w:val="0"/>
        <w:adjustRightInd w:val="0"/>
        <w:rPr>
          <w:b/>
          <w:bCs/>
        </w:rPr>
      </w:pPr>
    </w:p>
    <w:p w:rsidR="00580B5E" w:rsidRPr="007159B3" w:rsidRDefault="00580B5E" w:rsidP="00365DBC">
      <w:pPr>
        <w:autoSpaceDE w:val="0"/>
        <w:autoSpaceDN w:val="0"/>
        <w:adjustRightInd w:val="0"/>
        <w:rPr>
          <w:b/>
          <w:bCs/>
        </w:rPr>
      </w:pPr>
    </w:p>
    <w:p w:rsidR="00365DBC" w:rsidRPr="00EB1687" w:rsidRDefault="003A70C2" w:rsidP="00365DBC">
      <w:pPr>
        <w:pStyle w:val="Default"/>
        <w:spacing w:before="240" w:after="60"/>
        <w:ind w:left="360" w:hanging="360"/>
        <w:rPr>
          <w:rFonts w:ascii="Times New Roman" w:hAnsi="Times New Roman" w:cs="Times New Roman"/>
          <w:b/>
          <w:bCs/>
          <w:sz w:val="32"/>
          <w:szCs w:val="32"/>
        </w:rPr>
      </w:pPr>
      <w:r w:rsidRPr="00EB1687">
        <w:rPr>
          <w:rFonts w:ascii="Times New Roman" w:hAnsi="Times New Roman" w:cs="Times New Roman"/>
          <w:b/>
          <w:bCs/>
          <w:sz w:val="32"/>
          <w:szCs w:val="32"/>
        </w:rPr>
        <w:t>4.</w:t>
      </w:r>
      <w:r w:rsidR="00EB1687">
        <w:rPr>
          <w:rFonts w:ascii="Times New Roman" w:hAnsi="Times New Roman" w:cs="Times New Roman"/>
          <w:b/>
          <w:bCs/>
          <w:sz w:val="32"/>
          <w:szCs w:val="32"/>
        </w:rPr>
        <w:t xml:space="preserve"> </w:t>
      </w:r>
      <w:r w:rsidR="00365DBC" w:rsidRPr="00EB1687">
        <w:rPr>
          <w:rFonts w:ascii="Times New Roman" w:hAnsi="Times New Roman" w:cs="Times New Roman"/>
          <w:b/>
          <w:bCs/>
          <w:sz w:val="32"/>
          <w:szCs w:val="32"/>
          <w:u w:val="single"/>
        </w:rPr>
        <w:t>Coding Standards:</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coding standards pertain to how the developer writes code.</w:t>
      </w:r>
    </w:p>
    <w:p w:rsidR="00365DBC" w:rsidRPr="00AB2E8C" w:rsidRDefault="00365DBC" w:rsidP="00365DBC">
      <w:pPr>
        <w:pStyle w:val="Default"/>
        <w:spacing w:before="240" w:after="60"/>
        <w:ind w:left="360" w:hanging="360"/>
        <w:rPr>
          <w:rFonts w:ascii="Times New Roman" w:hAnsi="Times New Roman" w:cs="Times New Roman"/>
        </w:rPr>
      </w:pPr>
      <w:r w:rsidRPr="00AB2E8C">
        <w:rPr>
          <w:rFonts w:ascii="Times New Roman" w:hAnsi="Times New Roman" w:cs="Times New Roman"/>
        </w:rPr>
        <w:t>General Software Coding Standards and Guidelines:</w:t>
      </w:r>
    </w:p>
    <w:p w:rsidR="00365DBC" w:rsidRPr="00AB2E8C" w:rsidRDefault="00365DBC" w:rsidP="00365DBC">
      <w:pPr>
        <w:pStyle w:val="Default"/>
        <w:numPr>
          <w:ilvl w:val="0"/>
          <w:numId w:val="16"/>
        </w:numPr>
        <w:spacing w:before="240" w:after="60"/>
        <w:rPr>
          <w:rFonts w:ascii="Times New Roman" w:hAnsi="Times New Roman" w:cs="Times New Roman"/>
        </w:rPr>
      </w:pPr>
      <w:r w:rsidRPr="00AB2E8C">
        <w:rPr>
          <w:rFonts w:ascii="Times New Roman" w:hAnsi="Times New Roman" w:cs="Times New Roman"/>
        </w:rPr>
        <w:t xml:space="preserve">Inline Comments </w:t>
      </w:r>
    </w:p>
    <w:p w:rsidR="00365DBC" w:rsidRPr="00AB2E8C" w:rsidRDefault="00365DBC" w:rsidP="00365DBC">
      <w:pPr>
        <w:pStyle w:val="Default"/>
        <w:spacing w:before="240" w:after="60"/>
        <w:ind w:firstLine="720"/>
        <w:rPr>
          <w:rFonts w:ascii="Times New Roman" w:hAnsi="Times New Roman" w:cs="Times New Roman"/>
        </w:rPr>
      </w:pPr>
      <w:r w:rsidRPr="00AB2E8C">
        <w:rPr>
          <w:rFonts w:ascii="Times New Roman" w:hAnsi="Times New Roman" w:cs="Times New Roman"/>
        </w:rPr>
        <w:t xml:space="preserve"> </w:t>
      </w:r>
      <w:r w:rsidR="00AB2E8C">
        <w:rPr>
          <w:rFonts w:ascii="Times New Roman" w:hAnsi="Times New Roman" w:cs="Times New Roman"/>
        </w:rPr>
        <w:tab/>
      </w:r>
      <w:r w:rsidRPr="00AB2E8C">
        <w:rPr>
          <w:rFonts w:ascii="Times New Roman" w:hAnsi="Times New Roman" w:cs="Times New Roman"/>
        </w:rPr>
        <w:t>Inline comments are used to explain the functioning of the task.</w:t>
      </w:r>
    </w:p>
    <w:p w:rsidR="00365DBC" w:rsidRPr="00AB2E8C" w:rsidRDefault="00365DBC" w:rsidP="00365DBC">
      <w:pPr>
        <w:pStyle w:val="Default"/>
        <w:numPr>
          <w:ilvl w:val="0"/>
          <w:numId w:val="16"/>
        </w:numPr>
        <w:rPr>
          <w:rFonts w:ascii="Times New Roman" w:hAnsi="Times New Roman" w:cs="Times New Roman"/>
          <w:bCs/>
          <w:iCs/>
        </w:rPr>
      </w:pPr>
      <w:r w:rsidRPr="00AB2E8C">
        <w:rPr>
          <w:rFonts w:ascii="Times New Roman" w:hAnsi="Times New Roman" w:cs="Times New Roman"/>
          <w:bCs/>
          <w:iCs/>
        </w:rPr>
        <w:t xml:space="preserve">Naming Convention </w:t>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a. Classes</w:t>
      </w:r>
    </w:p>
    <w:p w:rsidR="00365DBC" w:rsidRPr="00AB2E8C" w:rsidRDefault="00365DBC" w:rsidP="00F712CC">
      <w:pPr>
        <w:pStyle w:val="Default"/>
        <w:ind w:left="1440"/>
        <w:rPr>
          <w:rFonts w:ascii="Times New Roman" w:hAnsi="Times New Roman" w:cs="Times New Roman"/>
          <w:bCs/>
          <w:iCs/>
        </w:rPr>
      </w:pPr>
      <w:r w:rsidRPr="00AB2E8C">
        <w:rPr>
          <w:rFonts w:ascii="Times New Roman" w:hAnsi="Times New Roman" w:cs="Times New Roman"/>
          <w:bCs/>
          <w:iCs/>
        </w:rPr>
        <w:t xml:space="preserve">Names of classes must start with Capital Letter. They should follow Upper Camel Case. </w:t>
      </w:r>
      <w:r w:rsidRPr="00AB2E8C">
        <w:rPr>
          <w:rFonts w:ascii="Times New Roman" w:hAnsi="Times New Roman" w:cs="Times New Roman"/>
          <w:bCs/>
          <w:iCs/>
        </w:rPr>
        <w:tab/>
      </w:r>
      <w:r w:rsidRPr="00AB2E8C">
        <w:rPr>
          <w:rFonts w:ascii="Times New Roman" w:hAnsi="Times New Roman" w:cs="Times New Roman"/>
          <w:bCs/>
          <w:iCs/>
        </w:rPr>
        <w:tab/>
      </w:r>
    </w:p>
    <w:p w:rsidR="00365DBC" w:rsidRPr="00AB2E8C" w:rsidRDefault="00365DBC" w:rsidP="00365DBC">
      <w:pPr>
        <w:pStyle w:val="Default"/>
        <w:ind w:left="720"/>
        <w:rPr>
          <w:rFonts w:ascii="Times New Roman" w:hAnsi="Times New Roman" w:cs="Times New Roman"/>
          <w:bCs/>
          <w:iCs/>
        </w:rPr>
      </w:pPr>
      <w:r w:rsidRPr="00AB2E8C">
        <w:rPr>
          <w:rFonts w:ascii="Times New Roman" w:hAnsi="Times New Roman" w:cs="Times New Roman"/>
          <w:bCs/>
          <w:iCs/>
        </w:rPr>
        <w:t xml:space="preserve">b. Methods </w:t>
      </w:r>
      <w:r w:rsidR="00AB2E8C">
        <w:rPr>
          <w:rFonts w:ascii="Times New Roman" w:hAnsi="Times New Roman" w:cs="Times New Roman"/>
          <w:bCs/>
          <w:iCs/>
        </w:rPr>
        <w:tab/>
      </w:r>
    </w:p>
    <w:p w:rsidR="00365DBC" w:rsidRPr="00AB2E8C" w:rsidRDefault="00365DBC" w:rsidP="00F712CC">
      <w:pPr>
        <w:pStyle w:val="Default"/>
        <w:ind w:left="1440"/>
        <w:rPr>
          <w:rFonts w:ascii="Times New Roman" w:hAnsi="Times New Roman" w:cs="Times New Roman"/>
        </w:rPr>
      </w:pPr>
      <w:r w:rsidRPr="00AB2E8C">
        <w:rPr>
          <w:rFonts w:ascii="Times New Roman" w:hAnsi="Times New Roman" w:cs="Times New Roman"/>
        </w:rPr>
        <w:t>Methods should be in Lower Camel Case; that is, with the first letter lowercase and the first letters of subsequent words in uppercase.</w:t>
      </w:r>
    </w:p>
    <w:p w:rsidR="00365DBC" w:rsidRPr="00AB2E8C" w:rsidRDefault="00365DBC" w:rsidP="00365DBC">
      <w:pPr>
        <w:pStyle w:val="Default"/>
        <w:ind w:firstLine="720"/>
        <w:rPr>
          <w:rFonts w:ascii="Times New Roman" w:hAnsi="Times New Roman" w:cs="Times New Roman"/>
        </w:rPr>
      </w:pPr>
      <w:r w:rsidRPr="00AB2E8C">
        <w:rPr>
          <w:rFonts w:ascii="Times New Roman" w:hAnsi="Times New Roman" w:cs="Times New Roman"/>
        </w:rPr>
        <w:t>c. Variables</w:t>
      </w:r>
    </w:p>
    <w:p w:rsidR="00365DBC" w:rsidRPr="00AB2E8C" w:rsidRDefault="00365DBC" w:rsidP="00F712CC">
      <w:pPr>
        <w:pStyle w:val="Default"/>
        <w:ind w:left="1440"/>
        <w:rPr>
          <w:rFonts w:ascii="Times New Roman" w:hAnsi="Times New Roman" w:cs="Times New Roman"/>
        </w:rPr>
      </w:pPr>
      <w:r w:rsidRPr="00AB2E8C">
        <w:rPr>
          <w:rFonts w:ascii="Times New Roman" w:hAnsi="Times New Roman" w:cs="Times New Roman"/>
        </w:rPr>
        <w:t>Variable names should be short yet meaningful. They should follow Lower Camel Case.</w:t>
      </w:r>
    </w:p>
    <w:p w:rsidR="00365DBC" w:rsidRPr="00AB2E8C" w:rsidRDefault="00365DBC" w:rsidP="00365DBC">
      <w:pPr>
        <w:pStyle w:val="Default"/>
        <w:rPr>
          <w:rFonts w:ascii="Times New Roman" w:hAnsi="Times New Roman" w:cs="Times New Roman"/>
        </w:rPr>
      </w:pPr>
      <w:r w:rsidRPr="00AB2E8C">
        <w:rPr>
          <w:rFonts w:ascii="Times New Roman" w:hAnsi="Times New Roman" w:cs="Times New Roman"/>
        </w:rPr>
        <w:tab/>
        <w:t>d. Constants</w:t>
      </w:r>
    </w:p>
    <w:p w:rsidR="00365DBC" w:rsidRPr="00AB2E8C" w:rsidRDefault="00AB2E8C" w:rsidP="00365DBC">
      <w:pPr>
        <w:pStyle w:val="Default"/>
        <w:rPr>
          <w:rFonts w:ascii="Times New Roman" w:hAnsi="Times New Roman" w:cs="Times New Roman"/>
        </w:rPr>
      </w:pPr>
      <w:r>
        <w:rPr>
          <w:rFonts w:ascii="Times New Roman" w:hAnsi="Times New Roman" w:cs="Times New Roman"/>
        </w:rPr>
        <w:tab/>
      </w:r>
      <w:r w:rsidR="00365DBC" w:rsidRPr="00AB2E8C">
        <w:rPr>
          <w:rFonts w:ascii="Times New Roman" w:hAnsi="Times New Roman" w:cs="Times New Roman"/>
        </w:rPr>
        <w:tab/>
        <w:t>Names should be in uppercase.</w:t>
      </w:r>
    </w:p>
    <w:p w:rsidR="00464F45" w:rsidRPr="006E45D9" w:rsidRDefault="003A70C2" w:rsidP="00365DBC">
      <w:pPr>
        <w:pStyle w:val="Default"/>
        <w:rPr>
          <w:rFonts w:ascii="Times New Roman" w:hAnsi="Times New Roman" w:cs="Times New Roman"/>
          <w:sz w:val="22"/>
          <w:szCs w:val="22"/>
          <w:u w:val="single"/>
        </w:rPr>
      </w:pPr>
      <w:r w:rsidRPr="006E45D9">
        <w:rPr>
          <w:rFonts w:ascii="Times New Roman" w:hAnsi="Times New Roman" w:cs="Times New Roman"/>
          <w:b/>
          <w:sz w:val="32"/>
          <w:szCs w:val="32"/>
        </w:rPr>
        <w:t xml:space="preserve">5. </w:t>
      </w:r>
      <w:r w:rsidR="00464F45" w:rsidRPr="006E45D9">
        <w:rPr>
          <w:rFonts w:ascii="Times New Roman" w:hAnsi="Times New Roman" w:cs="Times New Roman"/>
          <w:b/>
          <w:sz w:val="32"/>
          <w:szCs w:val="32"/>
          <w:u w:val="single"/>
        </w:rPr>
        <w:t>Software Development Life Cycle:</w:t>
      </w:r>
    </w:p>
    <w:p w:rsidR="00464F45" w:rsidRDefault="00464F45" w:rsidP="00464F45">
      <w:pPr>
        <w:rPr>
          <w:color w:val="000000" w:themeColor="text1"/>
        </w:rPr>
      </w:pPr>
    </w:p>
    <w:p w:rsidR="00464F45" w:rsidRDefault="00464F45" w:rsidP="00464F45">
      <w:pPr>
        <w:rPr>
          <w:color w:val="000000" w:themeColor="text1"/>
        </w:rPr>
      </w:pPr>
      <w:r w:rsidRPr="00BC42A1">
        <w:rPr>
          <w:color w:val="000000" w:themeColor="text1"/>
        </w:rPr>
        <w:t xml:space="preserve">A </w:t>
      </w:r>
      <w:r w:rsidRPr="00BC42A1">
        <w:rPr>
          <w:bCs/>
          <w:color w:val="000000" w:themeColor="text1"/>
        </w:rPr>
        <w:t>software development process</w:t>
      </w:r>
      <w:r w:rsidRPr="00BC42A1">
        <w:rPr>
          <w:color w:val="000000" w:themeColor="text1"/>
        </w:rPr>
        <w:t xml:space="preserve">, also known as a </w:t>
      </w:r>
      <w:r w:rsidRPr="00BC42A1">
        <w:rPr>
          <w:bCs/>
          <w:color w:val="000000" w:themeColor="text1"/>
        </w:rPr>
        <w:t>software development life cycle (SDLC)</w:t>
      </w:r>
      <w:r w:rsidRPr="00BC42A1">
        <w:rPr>
          <w:color w:val="000000" w:themeColor="text1"/>
        </w:rPr>
        <w:t xml:space="preserve">, is a structure imposed on the </w:t>
      </w:r>
      <w:hyperlink r:id="rId8" w:tooltip="Software development" w:history="1">
        <w:r w:rsidRPr="00BC42A1">
          <w:rPr>
            <w:rStyle w:val="Hyperlink"/>
            <w:color w:val="000000" w:themeColor="text1"/>
            <w:u w:val="none"/>
          </w:rPr>
          <w:t>development of a software product</w:t>
        </w:r>
      </w:hyperlink>
      <w:r w:rsidRPr="00BC42A1">
        <w:rPr>
          <w:color w:val="000000" w:themeColor="text1"/>
        </w:rPr>
        <w:t xml:space="preserve">. There are several </w:t>
      </w:r>
      <w:hyperlink r:id="rId9" w:anchor="Software_development_models" w:tooltip="Software development process" w:history="1">
        <w:r w:rsidRPr="00BC42A1">
          <w:rPr>
            <w:rStyle w:val="Hyperlink"/>
            <w:color w:val="000000" w:themeColor="text1"/>
            <w:u w:val="none"/>
          </w:rPr>
          <w:t>models</w:t>
        </w:r>
      </w:hyperlink>
      <w:r w:rsidRPr="00BC42A1">
        <w:rPr>
          <w:color w:val="000000" w:themeColor="text1"/>
        </w:rPr>
        <w:t xml:space="preserve"> for such structure</w:t>
      </w:r>
      <w:r>
        <w:rPr>
          <w:color w:val="000000" w:themeColor="text1"/>
        </w:rPr>
        <w:t>s</w:t>
      </w:r>
      <w:r w:rsidRPr="00BC42A1">
        <w:rPr>
          <w:color w:val="000000" w:themeColor="text1"/>
        </w:rPr>
        <w:t xml:space="preserve">, each describing approaches to a variety of </w:t>
      </w:r>
      <w:hyperlink r:id="rId10" w:tooltip="Phases of the software development cycle" w:history="1">
        <w:r w:rsidRPr="00BC42A1">
          <w:rPr>
            <w:rStyle w:val="Hyperlink"/>
            <w:color w:val="000000" w:themeColor="text1"/>
            <w:u w:val="none"/>
          </w:rPr>
          <w:t>tasks or activities</w:t>
        </w:r>
      </w:hyperlink>
      <w:r w:rsidRPr="00BC42A1">
        <w:rPr>
          <w:color w:val="000000" w:themeColor="text1"/>
        </w:rPr>
        <w:t xml:space="preserve"> that take place during the </w:t>
      </w:r>
      <w:r>
        <w:rPr>
          <w:color w:val="000000" w:themeColor="text1"/>
        </w:rPr>
        <w:t xml:space="preserve">development </w:t>
      </w:r>
      <w:r w:rsidRPr="00BC42A1">
        <w:rPr>
          <w:color w:val="000000" w:themeColor="text1"/>
        </w:rPr>
        <w:t>process.</w:t>
      </w:r>
    </w:p>
    <w:p w:rsidR="00464F45" w:rsidRDefault="00464F45" w:rsidP="00464F45">
      <w:pPr>
        <w:rPr>
          <w:color w:val="000000" w:themeColor="text1"/>
        </w:rPr>
      </w:pPr>
    </w:p>
    <w:p w:rsidR="00464F45" w:rsidRPr="003A70C2" w:rsidRDefault="003A70C2" w:rsidP="00464F45">
      <w:pPr>
        <w:rPr>
          <w:b/>
          <w:color w:val="000000" w:themeColor="text1"/>
          <w:sz w:val="32"/>
          <w:szCs w:val="32"/>
        </w:rPr>
      </w:pPr>
      <w:r w:rsidRPr="003A70C2">
        <w:rPr>
          <w:b/>
          <w:color w:val="000000" w:themeColor="text1"/>
          <w:sz w:val="32"/>
          <w:szCs w:val="32"/>
        </w:rPr>
        <w:t xml:space="preserve">6. </w:t>
      </w:r>
      <w:r w:rsidR="00464F45" w:rsidRPr="003A70C2">
        <w:rPr>
          <w:b/>
          <w:color w:val="000000" w:themeColor="text1"/>
          <w:sz w:val="32"/>
          <w:szCs w:val="32"/>
          <w:u w:val="single"/>
        </w:rPr>
        <w:t>Waterfall Model:</w:t>
      </w:r>
    </w:p>
    <w:p w:rsidR="00464F45" w:rsidRPr="00454835" w:rsidRDefault="00464F45" w:rsidP="00464F45">
      <w:pPr>
        <w:rPr>
          <w:b/>
          <w:color w:val="000000" w:themeColor="text1"/>
          <w:sz w:val="32"/>
          <w:szCs w:val="32"/>
        </w:rPr>
      </w:pPr>
    </w:p>
    <w:p w:rsidR="00464F45" w:rsidRPr="00BF0266" w:rsidRDefault="00464F45" w:rsidP="00464F45">
      <w:r>
        <w:t xml:space="preserve">This </w:t>
      </w:r>
      <w:r w:rsidR="00C13551">
        <w:t>project follows</w:t>
      </w:r>
      <w:r>
        <w:t xml:space="preserve"> </w:t>
      </w:r>
      <w:r w:rsidRPr="00BF0266">
        <w:t>'The Waterfall Model'</w:t>
      </w:r>
      <w:r>
        <w:t xml:space="preserve"> for the SDLC</w:t>
      </w:r>
      <w:r w:rsidRPr="00BF0266">
        <w:t xml:space="preserve">.  In </w:t>
      </w:r>
      <w:r>
        <w:t>this</w:t>
      </w:r>
      <w:r w:rsidRPr="00BF0266">
        <w:t xml:space="preserve"> approach, the whole process of software development is divided into separate phases. These phases are:</w:t>
      </w:r>
    </w:p>
    <w:p w:rsidR="00464F45" w:rsidRPr="00BF0266" w:rsidRDefault="00464F45" w:rsidP="00464F45">
      <w:pPr>
        <w:numPr>
          <w:ilvl w:val="0"/>
          <w:numId w:val="1"/>
        </w:numPr>
        <w:spacing w:before="100" w:beforeAutospacing="1" w:after="100" w:afterAutospacing="1"/>
      </w:pPr>
      <w:r w:rsidRPr="00BF0266">
        <w:t>Requirement specifications phase</w:t>
      </w:r>
    </w:p>
    <w:p w:rsidR="00464F45" w:rsidRPr="00BF0266" w:rsidRDefault="00464F45" w:rsidP="00464F45">
      <w:pPr>
        <w:numPr>
          <w:ilvl w:val="0"/>
          <w:numId w:val="1"/>
        </w:numPr>
        <w:spacing w:before="100" w:beforeAutospacing="1" w:after="100" w:afterAutospacing="1"/>
      </w:pPr>
      <w:r w:rsidRPr="00BF0266">
        <w:t>Software design</w:t>
      </w:r>
    </w:p>
    <w:p w:rsidR="00464F45" w:rsidRPr="00BF0266" w:rsidRDefault="00464F45" w:rsidP="00464F45">
      <w:pPr>
        <w:numPr>
          <w:ilvl w:val="0"/>
          <w:numId w:val="1"/>
        </w:numPr>
        <w:spacing w:before="100" w:beforeAutospacing="1" w:after="100" w:afterAutospacing="1"/>
      </w:pPr>
      <w:r w:rsidRPr="00BF0266">
        <w:t>Implementation</w:t>
      </w:r>
    </w:p>
    <w:p w:rsidR="00464F45" w:rsidRPr="00BF0266" w:rsidRDefault="00464F45" w:rsidP="00464F45">
      <w:pPr>
        <w:numPr>
          <w:ilvl w:val="0"/>
          <w:numId w:val="1"/>
        </w:numPr>
        <w:spacing w:before="100" w:beforeAutospacing="1" w:after="100" w:afterAutospacing="1"/>
      </w:pPr>
      <w:r w:rsidRPr="00BF0266">
        <w:t>Testing and maintenance</w:t>
      </w:r>
    </w:p>
    <w:p w:rsidR="00464F45" w:rsidRDefault="00464F45" w:rsidP="00464F45">
      <w:r w:rsidRPr="00BF0266">
        <w:t xml:space="preserve">All these phases are cascaded to each other so that the </w:t>
      </w:r>
      <w:r>
        <w:t>next</w:t>
      </w:r>
      <w:r w:rsidRPr="00BF0266">
        <w:t xml:space="preserve"> phase is started as and when a defined set of goals are achieved for first phase and it is signed off</w:t>
      </w:r>
      <w:r>
        <w:t>. H</w:t>
      </w:r>
      <w:r w:rsidRPr="00BF0266">
        <w:t>ence the peculiar name. All the methods and processes undertaken in the model are more visible.</w:t>
      </w:r>
    </w:p>
    <w:p w:rsidR="00464F45" w:rsidRDefault="00464F45" w:rsidP="00464F45"/>
    <w:p w:rsidR="00464F45" w:rsidRDefault="00464F45" w:rsidP="00464F45">
      <w:pPr>
        <w:jc w:val="center"/>
        <w:rPr>
          <w:sz w:val="32"/>
          <w:szCs w:val="32"/>
        </w:rPr>
      </w:pPr>
      <w:r>
        <w:rPr>
          <w:noProof/>
          <w:sz w:val="32"/>
          <w:szCs w:val="32"/>
        </w:rPr>
        <w:lastRenderedPageBreak/>
        <w:drawing>
          <wp:inline distT="0" distB="0" distL="0" distR="0">
            <wp:extent cx="5057775" cy="3286125"/>
            <wp:effectExtent l="1905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57775" cy="3286125"/>
                    </a:xfrm>
                    <a:prstGeom prst="rect">
                      <a:avLst/>
                    </a:prstGeom>
                    <a:noFill/>
                    <a:ln w="9525">
                      <a:noFill/>
                      <a:miter lim="800000"/>
                      <a:headEnd/>
                      <a:tailEnd/>
                    </a:ln>
                  </pic:spPr>
                </pic:pic>
              </a:graphicData>
            </a:graphic>
          </wp:inline>
        </w:drawing>
      </w:r>
    </w:p>
    <w:p w:rsidR="00842752" w:rsidRDefault="00842752" w:rsidP="00464F45">
      <w:pPr>
        <w:jc w:val="center"/>
        <w:rPr>
          <w:sz w:val="32"/>
          <w:szCs w:val="32"/>
        </w:rPr>
      </w:pPr>
    </w:p>
    <w:p w:rsidR="002F017B" w:rsidRPr="00464F45" w:rsidRDefault="00464F45" w:rsidP="00464F45">
      <w:pPr>
        <w:jc w:val="center"/>
        <w:rPr>
          <w:b/>
        </w:rPr>
      </w:pPr>
      <w:r w:rsidRPr="00464F45">
        <w:rPr>
          <w:b/>
        </w:rPr>
        <w:t>Fig</w:t>
      </w:r>
      <w:r w:rsidR="00AD2B13">
        <w:rPr>
          <w:b/>
        </w:rPr>
        <w:t xml:space="preserve"> </w:t>
      </w:r>
      <w:r w:rsidR="002E5DD9">
        <w:rPr>
          <w:b/>
        </w:rPr>
        <w:t>6.1</w:t>
      </w:r>
      <w:r w:rsidR="00842752">
        <w:rPr>
          <w:b/>
        </w:rPr>
        <w:t>:</w:t>
      </w:r>
      <w:r w:rsidR="00842752" w:rsidRPr="00464F45">
        <w:rPr>
          <w:b/>
        </w:rPr>
        <w:t xml:space="preserve"> Waterfall</w:t>
      </w:r>
      <w:r w:rsidRPr="00464F45">
        <w:rPr>
          <w:b/>
        </w:rPr>
        <w:t xml:space="preserve"> model</w:t>
      </w:r>
    </w:p>
    <w:p w:rsidR="00464F45" w:rsidRDefault="00464F45" w:rsidP="00464F45"/>
    <w:p w:rsidR="00E33F59" w:rsidRDefault="00464F45" w:rsidP="00585EE5">
      <w:pPr>
        <w:rPr>
          <w:b/>
        </w:rPr>
      </w:pPr>
      <w:r w:rsidRPr="00464F45">
        <w:rPr>
          <w:b/>
        </w:rPr>
        <w:t xml:space="preserve">Reasons </w:t>
      </w:r>
      <w:r w:rsidR="005A2015" w:rsidRPr="00464F45">
        <w:rPr>
          <w:b/>
        </w:rPr>
        <w:t>to</w:t>
      </w:r>
      <w:r w:rsidRPr="00464F45">
        <w:rPr>
          <w:b/>
        </w:rPr>
        <w:t xml:space="preserve"> follow this Approach:</w:t>
      </w:r>
    </w:p>
    <w:p w:rsidR="003B3ADC" w:rsidRPr="006E45D9" w:rsidRDefault="00464F45" w:rsidP="00585EE5">
      <w:pPr>
        <w:rPr>
          <w:rStyle w:val="type"/>
          <w:sz w:val="20"/>
          <w:szCs w:val="20"/>
        </w:rPr>
      </w:pPr>
      <w:r w:rsidRPr="006E45D9">
        <w:rPr>
          <w:rStyle w:val="type"/>
          <w:sz w:val="20"/>
          <w:szCs w:val="20"/>
        </w:rPr>
        <w:t>The project r</w:t>
      </w:r>
      <w:r w:rsidRPr="006E45D9">
        <w:t>equirements are very well known, clear and are fixed. There are no ambiguous requirements. Similarly, the technology is going to be used is also known.</w:t>
      </w:r>
      <w:r w:rsidRPr="006E45D9">
        <w:rPr>
          <w:rStyle w:val="type"/>
          <w:sz w:val="20"/>
          <w:szCs w:val="20"/>
        </w:rPr>
        <w:t xml:space="preserve"> As ev</w:t>
      </w:r>
      <w:r w:rsidR="00CE7B28" w:rsidRPr="006E45D9">
        <w:rPr>
          <w:rStyle w:val="type"/>
          <w:sz w:val="20"/>
          <w:szCs w:val="20"/>
        </w:rPr>
        <w:t xml:space="preserve">ery phase is fixed, there is no </w:t>
      </w:r>
      <w:r w:rsidRPr="006E45D9">
        <w:rPr>
          <w:rStyle w:val="type"/>
          <w:sz w:val="20"/>
          <w:szCs w:val="20"/>
        </w:rPr>
        <w:t xml:space="preserve">need of revisiting. </w:t>
      </w:r>
    </w:p>
    <w:p w:rsidR="00B02709" w:rsidRDefault="00B02709" w:rsidP="00585EE5">
      <w:pPr>
        <w:rPr>
          <w:rStyle w:val="type"/>
          <w:b/>
        </w:rPr>
      </w:pPr>
    </w:p>
    <w:p w:rsidR="00CB248C" w:rsidRPr="006E45D9" w:rsidRDefault="003A70C2" w:rsidP="00585EE5">
      <w:pPr>
        <w:rPr>
          <w:b/>
          <w:sz w:val="32"/>
          <w:szCs w:val="32"/>
          <w:u w:val="single"/>
        </w:rPr>
      </w:pPr>
      <w:r w:rsidRPr="006E45D9">
        <w:rPr>
          <w:b/>
          <w:sz w:val="32"/>
          <w:szCs w:val="32"/>
        </w:rPr>
        <w:t xml:space="preserve">7. </w:t>
      </w:r>
      <w:r w:rsidR="00CB248C" w:rsidRPr="006E45D9">
        <w:rPr>
          <w:b/>
          <w:sz w:val="32"/>
          <w:szCs w:val="32"/>
          <w:u w:val="single"/>
        </w:rPr>
        <w:t>Feasibility Study</w:t>
      </w:r>
      <w:r w:rsidR="00EB64C0" w:rsidRPr="006E45D9">
        <w:rPr>
          <w:b/>
          <w:sz w:val="32"/>
          <w:szCs w:val="32"/>
          <w:u w:val="single"/>
        </w:rPr>
        <w:t>:</w:t>
      </w:r>
    </w:p>
    <w:p w:rsidR="00CB248C" w:rsidRDefault="00CB248C" w:rsidP="00CB248C">
      <w:pPr>
        <w:ind w:left="7200" w:hanging="7200"/>
        <w:jc w:val="center"/>
        <w:rPr>
          <w:b/>
        </w:rPr>
      </w:pPr>
    </w:p>
    <w:p w:rsidR="00CB248C" w:rsidRDefault="00CB248C" w:rsidP="00CB248C">
      <w:pPr>
        <w:ind w:left="7200" w:hanging="7200"/>
      </w:pPr>
      <w:r w:rsidRPr="00853B15">
        <w:t>The final step of initial investigation of system is</w:t>
      </w:r>
      <w:r>
        <w:t xml:space="preserve"> </w:t>
      </w:r>
      <w:r w:rsidRPr="00853B15">
        <w:t>the feasibil</w:t>
      </w:r>
      <w:r>
        <w:t xml:space="preserve">ity study. It is carried out to </w:t>
      </w:r>
    </w:p>
    <w:p w:rsidR="00CB248C" w:rsidRDefault="00CB248C" w:rsidP="00CB248C">
      <w:pPr>
        <w:ind w:left="7200" w:hanging="7200"/>
      </w:pPr>
      <w:r w:rsidRPr="00853B15">
        <w:t>check the</w:t>
      </w:r>
      <w:r>
        <w:t xml:space="preserve"> </w:t>
      </w:r>
      <w:r w:rsidRPr="00853B15">
        <w:t>workability of the candidate system. It’s impact on</w:t>
      </w:r>
      <w:r>
        <w:t xml:space="preserve"> </w:t>
      </w:r>
      <w:r w:rsidRPr="00853B15">
        <w:t xml:space="preserve">the organizational ability to </w:t>
      </w:r>
    </w:p>
    <w:p w:rsidR="00CB248C" w:rsidRDefault="00CB248C" w:rsidP="00CB248C">
      <w:pPr>
        <w:ind w:left="7200" w:hanging="7200"/>
      </w:pPr>
      <w:r w:rsidRPr="00853B15">
        <w:t>meet user needs and</w:t>
      </w:r>
      <w:r>
        <w:t xml:space="preserve"> </w:t>
      </w:r>
      <w:r w:rsidRPr="00853B15">
        <w:t>effective use of the system. Feasibility is the testing</w:t>
      </w:r>
      <w:r>
        <w:t xml:space="preserve"> </w:t>
      </w:r>
      <w:r w:rsidRPr="00853B15">
        <w:t xml:space="preserve">of the proposed </w:t>
      </w:r>
    </w:p>
    <w:p w:rsidR="00CB248C" w:rsidRPr="00853B15" w:rsidRDefault="00CB248C" w:rsidP="00CB248C">
      <w:pPr>
        <w:ind w:left="7200" w:hanging="7200"/>
      </w:pPr>
      <w:r w:rsidRPr="00853B15">
        <w:t>system according to its workability.</w:t>
      </w:r>
      <w:r>
        <w:t xml:space="preserve"> </w:t>
      </w:r>
    </w:p>
    <w:p w:rsidR="00CB248C" w:rsidRDefault="00CB248C" w:rsidP="00CB248C">
      <w:pPr>
        <w:ind w:left="7200" w:hanging="7200"/>
      </w:pPr>
      <w:r w:rsidRPr="00853B15">
        <w:t>A feasibility study is carried out to select the best</w:t>
      </w:r>
      <w:r>
        <w:t xml:space="preserve"> </w:t>
      </w:r>
      <w:r w:rsidRPr="00853B15">
        <w:t xml:space="preserve">system that meets all performance </w:t>
      </w:r>
    </w:p>
    <w:p w:rsidR="00CB248C" w:rsidRDefault="00CB248C" w:rsidP="00CB248C">
      <w:pPr>
        <w:ind w:left="7200" w:hanging="7200"/>
      </w:pPr>
      <w:r w:rsidRPr="00853B15">
        <w:t>requirements. The</w:t>
      </w:r>
      <w:r>
        <w:t xml:space="preserve"> </w:t>
      </w:r>
      <w:r w:rsidRPr="00853B15">
        <w:t>result of feasibility study is a formal proposal. This is</w:t>
      </w:r>
      <w:r>
        <w:t xml:space="preserve"> </w:t>
      </w:r>
      <w:r w:rsidRPr="00853B15">
        <w:t xml:space="preserve">simply a report- </w:t>
      </w:r>
    </w:p>
    <w:p w:rsidR="00CB248C" w:rsidRPr="00853B15" w:rsidRDefault="00CB248C" w:rsidP="00CB248C">
      <w:pPr>
        <w:ind w:left="7200" w:hanging="7200"/>
      </w:pPr>
      <w:r w:rsidRPr="00853B15">
        <w:t>a formal document detailing the nature</w:t>
      </w:r>
      <w:r>
        <w:t xml:space="preserve"> </w:t>
      </w:r>
      <w:r w:rsidRPr="00853B15">
        <w:t>and scope of the proposed solution. The proposal</w:t>
      </w:r>
    </w:p>
    <w:p w:rsidR="00CB248C" w:rsidRPr="00853B15" w:rsidRDefault="00CB248C" w:rsidP="00CB248C">
      <w:pPr>
        <w:ind w:left="7200" w:hanging="7200"/>
      </w:pPr>
      <w:r w:rsidRPr="00853B15">
        <w:t>summarizes what is known and what is going to be</w:t>
      </w:r>
      <w:r>
        <w:t xml:space="preserve"> </w:t>
      </w:r>
      <w:r w:rsidRPr="00853B15">
        <w:t>done.</w:t>
      </w:r>
    </w:p>
    <w:p w:rsidR="00CB248C" w:rsidRPr="00853B15" w:rsidRDefault="00CB248C" w:rsidP="00CB248C">
      <w:pPr>
        <w:ind w:left="7200" w:hanging="7200"/>
      </w:pPr>
    </w:p>
    <w:p w:rsidR="00CB248C" w:rsidRPr="00853B15" w:rsidRDefault="00CB248C" w:rsidP="00CB248C">
      <w:pPr>
        <w:ind w:left="7200" w:hanging="7200"/>
      </w:pPr>
      <w:r w:rsidRPr="00853B15">
        <w:t>There are three key consideration involved in the</w:t>
      </w:r>
      <w:r>
        <w:t xml:space="preserve"> </w:t>
      </w:r>
      <w:r w:rsidRPr="00853B15">
        <w:t>feasibility analysis:</w:t>
      </w:r>
    </w:p>
    <w:p w:rsidR="00CB248C" w:rsidRPr="00853B15" w:rsidRDefault="00CB248C" w:rsidP="00CB248C">
      <w:pPr>
        <w:ind w:left="7200" w:hanging="7200"/>
      </w:pPr>
    </w:p>
    <w:p w:rsidR="00CB248C" w:rsidRPr="00853B15" w:rsidRDefault="00CB248C" w:rsidP="00CB248C">
      <w:pPr>
        <w:ind w:left="7200" w:hanging="7200"/>
      </w:pPr>
      <w:r w:rsidRPr="00853B15">
        <w:t>• Technical Feasibility</w:t>
      </w:r>
      <w:r>
        <w:t>.</w:t>
      </w:r>
    </w:p>
    <w:p w:rsidR="00CB248C" w:rsidRPr="00853B15" w:rsidRDefault="00CB248C" w:rsidP="00CB248C">
      <w:pPr>
        <w:ind w:left="7200" w:hanging="7200"/>
      </w:pPr>
      <w:r w:rsidRPr="00853B15">
        <w:t>• Economical Feasibility</w:t>
      </w:r>
      <w:r>
        <w:t>.</w:t>
      </w:r>
    </w:p>
    <w:p w:rsidR="00CB248C" w:rsidRPr="00853B15" w:rsidRDefault="00CB248C" w:rsidP="00CB248C">
      <w:pPr>
        <w:ind w:left="7200" w:hanging="7200"/>
      </w:pPr>
      <w:r w:rsidRPr="00853B15">
        <w:t>• Operational Feasibility</w:t>
      </w:r>
      <w:r>
        <w:t>.</w:t>
      </w:r>
    </w:p>
    <w:p w:rsidR="00CB248C" w:rsidRPr="00704425" w:rsidRDefault="00CB248C" w:rsidP="00CB248C">
      <w:pPr>
        <w:ind w:left="7200" w:hanging="7200"/>
        <w:jc w:val="center"/>
        <w:rPr>
          <w:b/>
        </w:rPr>
      </w:pPr>
    </w:p>
    <w:p w:rsidR="00CB248C" w:rsidRDefault="00CB248C" w:rsidP="00CB248C">
      <w:pPr>
        <w:ind w:left="7200" w:hanging="7200"/>
        <w:rPr>
          <w:b/>
        </w:rPr>
      </w:pPr>
    </w:p>
    <w:p w:rsidR="006A038D" w:rsidRDefault="006A038D" w:rsidP="00CB248C">
      <w:pPr>
        <w:tabs>
          <w:tab w:val="left" w:pos="0"/>
        </w:tabs>
        <w:rPr>
          <w:b/>
          <w:sz w:val="32"/>
          <w:szCs w:val="32"/>
        </w:rPr>
      </w:pPr>
    </w:p>
    <w:p w:rsidR="006A038D" w:rsidRDefault="006A038D" w:rsidP="00CB248C">
      <w:pPr>
        <w:tabs>
          <w:tab w:val="left" w:pos="0"/>
        </w:tabs>
        <w:rPr>
          <w:b/>
          <w:sz w:val="32"/>
          <w:szCs w:val="32"/>
        </w:rPr>
      </w:pPr>
    </w:p>
    <w:p w:rsidR="00CB248C" w:rsidRPr="003A70C2" w:rsidRDefault="00CB248C" w:rsidP="00CB248C">
      <w:pPr>
        <w:tabs>
          <w:tab w:val="left" w:pos="0"/>
        </w:tabs>
        <w:rPr>
          <w:b/>
          <w:sz w:val="28"/>
          <w:szCs w:val="28"/>
        </w:rPr>
      </w:pPr>
      <w:r w:rsidRPr="003A70C2">
        <w:rPr>
          <w:b/>
          <w:sz w:val="28"/>
          <w:szCs w:val="28"/>
        </w:rPr>
        <w:t xml:space="preserve">Technical Feasibility: </w:t>
      </w:r>
    </w:p>
    <w:p w:rsidR="00CB248C" w:rsidRDefault="00CB248C" w:rsidP="00CB248C">
      <w:pPr>
        <w:tabs>
          <w:tab w:val="left" w:pos="0"/>
        </w:tabs>
        <w:rPr>
          <w:b/>
        </w:rPr>
      </w:pPr>
    </w:p>
    <w:p w:rsidR="00CB248C" w:rsidRDefault="00CB248C" w:rsidP="00CB248C">
      <w:pPr>
        <w:tabs>
          <w:tab w:val="left" w:pos="0"/>
        </w:tabs>
      </w:pPr>
      <w:r w:rsidRPr="00A63BE4">
        <w:t>The technical</w:t>
      </w:r>
      <w:r>
        <w:t xml:space="preserve"> </w:t>
      </w:r>
      <w:r w:rsidRPr="00A63BE4">
        <w:t>feasibility</w:t>
      </w:r>
      <w:r>
        <w:t xml:space="preserve"> </w:t>
      </w:r>
      <w:r w:rsidRPr="00A63BE4">
        <w:t>study</w:t>
      </w:r>
      <w:r>
        <w:t xml:space="preserve"> </w:t>
      </w:r>
      <w:r w:rsidRPr="00A63BE4">
        <w:t>compares</w:t>
      </w:r>
      <w:r>
        <w:t xml:space="preserve"> </w:t>
      </w:r>
      <w:r w:rsidRPr="00A63BE4">
        <w:t>the</w:t>
      </w:r>
      <w:r>
        <w:t xml:space="preserve"> level of technology available in the  software </w:t>
      </w:r>
      <w:r w:rsidRPr="00A63BE4">
        <w:t>development</w:t>
      </w:r>
      <w:r>
        <w:t xml:space="preserve"> firm and the </w:t>
      </w:r>
      <w:r w:rsidRPr="00A63BE4">
        <w:t>level</w:t>
      </w:r>
      <w:r>
        <w:t xml:space="preserve"> of technology required </w:t>
      </w:r>
      <w:r w:rsidRPr="00A63BE4">
        <w:t>for the</w:t>
      </w:r>
      <w:r>
        <w:t xml:space="preserve"> </w:t>
      </w:r>
      <w:r w:rsidRPr="00A63BE4">
        <w:t>development </w:t>
      </w:r>
      <w:r>
        <w:t>of   the </w:t>
      </w:r>
      <w:r w:rsidRPr="00A63BE4">
        <w:t>product. Here the level</w:t>
      </w:r>
      <w:r>
        <w:t xml:space="preserve"> </w:t>
      </w:r>
      <w:r w:rsidRPr="00A63BE4">
        <w:t>of technology consists</w:t>
      </w:r>
      <w:r>
        <w:t> </w:t>
      </w:r>
      <w:r w:rsidRPr="00A63BE4">
        <w:t>of the programming   language, the hardware</w:t>
      </w:r>
      <w:r>
        <w:t> resources, software recourses.</w:t>
      </w:r>
    </w:p>
    <w:p w:rsidR="00CB248C" w:rsidRDefault="00CB248C" w:rsidP="00CB248C">
      <w:pPr>
        <w:tabs>
          <w:tab w:val="left" w:pos="0"/>
        </w:tabs>
      </w:pPr>
    </w:p>
    <w:p w:rsidR="00CB248C" w:rsidRDefault="00CB248C" w:rsidP="00CB248C">
      <w:pPr>
        <w:tabs>
          <w:tab w:val="left" w:pos="0"/>
        </w:tabs>
        <w:rPr>
          <w:b/>
          <w:bCs/>
        </w:rPr>
      </w:pPr>
      <w:r>
        <w:rPr>
          <w:b/>
          <w:bCs/>
        </w:rPr>
        <w:t>Our technical feasibility parameters involves:</w:t>
      </w:r>
    </w:p>
    <w:p w:rsidR="00CB248C" w:rsidRPr="00A63BE4" w:rsidRDefault="00CB248C" w:rsidP="00CB248C">
      <w:pPr>
        <w:tabs>
          <w:tab w:val="left" w:pos="0"/>
        </w:tabs>
      </w:pPr>
    </w:p>
    <w:p w:rsidR="00CB248C" w:rsidRDefault="00CB248C" w:rsidP="00CB248C">
      <w:pPr>
        <w:numPr>
          <w:ilvl w:val="0"/>
          <w:numId w:val="2"/>
        </w:numPr>
        <w:tabs>
          <w:tab w:val="left" w:pos="0"/>
        </w:tabs>
        <w:ind w:left="0" w:firstLine="0"/>
      </w:pPr>
      <w:r>
        <w:t xml:space="preserve">Do we have the right technical inputs / clarity of this project? </w:t>
      </w:r>
    </w:p>
    <w:p w:rsidR="00CB248C" w:rsidRDefault="00CB248C" w:rsidP="00CB248C">
      <w:pPr>
        <w:numPr>
          <w:ilvl w:val="0"/>
          <w:numId w:val="3"/>
        </w:numPr>
        <w:tabs>
          <w:tab w:val="left" w:pos="0"/>
        </w:tabs>
        <w:ind w:left="0" w:firstLine="0"/>
      </w:pPr>
      <w:r>
        <w:t xml:space="preserve">Do we have the right technical skills to take up this project? </w:t>
      </w:r>
    </w:p>
    <w:p w:rsidR="00CB248C" w:rsidRDefault="00CB248C" w:rsidP="00CB248C">
      <w:pPr>
        <w:numPr>
          <w:ilvl w:val="0"/>
          <w:numId w:val="4"/>
        </w:numPr>
        <w:tabs>
          <w:tab w:val="left" w:pos="0"/>
        </w:tabs>
        <w:ind w:left="0" w:firstLine="0"/>
      </w:pPr>
      <w:r>
        <w:t xml:space="preserve">Do we have the right tools to take up this project? </w:t>
      </w:r>
    </w:p>
    <w:p w:rsidR="00CB248C" w:rsidRDefault="00CB248C" w:rsidP="00CB248C">
      <w:pPr>
        <w:numPr>
          <w:ilvl w:val="0"/>
          <w:numId w:val="5"/>
        </w:numPr>
        <w:tabs>
          <w:tab w:val="left" w:pos="0"/>
        </w:tabs>
        <w:ind w:left="0" w:firstLine="0"/>
      </w:pPr>
      <w:r>
        <w:t xml:space="preserve">Is there any training required / technical mentoring? </w:t>
      </w:r>
    </w:p>
    <w:p w:rsidR="00CB248C" w:rsidRDefault="00CB248C" w:rsidP="00CB248C">
      <w:pPr>
        <w:numPr>
          <w:ilvl w:val="0"/>
          <w:numId w:val="6"/>
        </w:numPr>
        <w:tabs>
          <w:tab w:val="left" w:pos="0"/>
        </w:tabs>
        <w:ind w:left="0" w:firstLine="0"/>
      </w:pPr>
      <w:r>
        <w:t>Do we have the right understanding of the concept and deliverable that the</w:t>
      </w:r>
    </w:p>
    <w:p w:rsidR="00CB248C" w:rsidRDefault="00CB248C" w:rsidP="00CB248C">
      <w:pPr>
        <w:tabs>
          <w:tab w:val="left" w:pos="0"/>
        </w:tabs>
      </w:pPr>
      <w:r>
        <w:tab/>
        <w:t xml:space="preserve">customer desires to have? </w:t>
      </w:r>
    </w:p>
    <w:p w:rsidR="00CB248C" w:rsidRDefault="00CB248C" w:rsidP="00CB248C">
      <w:pPr>
        <w:numPr>
          <w:ilvl w:val="0"/>
          <w:numId w:val="7"/>
        </w:numPr>
        <w:tabs>
          <w:tab w:val="left" w:pos="0"/>
        </w:tabs>
        <w:ind w:left="0" w:firstLine="0"/>
      </w:pPr>
      <w:r>
        <w:t>Did we analyze the right way to do this project?</w:t>
      </w:r>
    </w:p>
    <w:p w:rsidR="00CB248C" w:rsidRDefault="00CB248C" w:rsidP="00CB248C">
      <w:pPr>
        <w:tabs>
          <w:tab w:val="left" w:pos="0"/>
        </w:tabs>
      </w:pPr>
    </w:p>
    <w:p w:rsidR="003C30A7" w:rsidRDefault="003C30A7" w:rsidP="003C30A7">
      <w:pPr>
        <w:tabs>
          <w:tab w:val="left" w:pos="0"/>
        </w:tabs>
        <w:autoSpaceDE w:val="0"/>
        <w:autoSpaceDN w:val="0"/>
        <w:adjustRightInd w:val="0"/>
      </w:pPr>
      <w:r w:rsidRPr="00A63BE4">
        <w:t xml:space="preserve">An </w:t>
      </w:r>
      <w:r w:rsidRPr="00853B15">
        <w:t>Android</w:t>
      </w:r>
      <w:r w:rsidRPr="0087293D">
        <w:rPr>
          <w:b/>
        </w:rPr>
        <w:t xml:space="preserve"> </w:t>
      </w:r>
      <w:r w:rsidRPr="00A63BE4">
        <w:t>mobile device combined with its camera and internet capabilities</w:t>
      </w:r>
      <w:r>
        <w:t xml:space="preserve"> </w:t>
      </w:r>
      <w:r w:rsidRPr="00A63BE4">
        <w:t>is used to stream real-time video to a web page.</w:t>
      </w:r>
    </w:p>
    <w:p w:rsidR="003C30A7" w:rsidRDefault="003C30A7" w:rsidP="003C30A7">
      <w:pPr>
        <w:tabs>
          <w:tab w:val="left" w:pos="0"/>
        </w:tabs>
        <w:autoSpaceDE w:val="0"/>
        <w:autoSpaceDN w:val="0"/>
        <w:adjustRightInd w:val="0"/>
      </w:pPr>
    </w:p>
    <w:p w:rsidR="003C30A7" w:rsidRDefault="003C30A7" w:rsidP="003C30A7">
      <w:pPr>
        <w:tabs>
          <w:tab w:val="left" w:pos="0"/>
        </w:tabs>
        <w:rPr>
          <w:rFonts w:ascii="Verdana" w:hAnsi="Verdana" w:cs="Verdana"/>
          <w:sz w:val="22"/>
          <w:szCs w:val="22"/>
        </w:rPr>
      </w:pPr>
    </w:p>
    <w:p w:rsidR="003C30A7" w:rsidRDefault="003C30A7" w:rsidP="003C30A7">
      <w:pPr>
        <w:tabs>
          <w:tab w:val="left" w:pos="0"/>
        </w:tabs>
        <w:rPr>
          <w:b/>
        </w:rPr>
      </w:pPr>
      <w:r w:rsidRPr="00E47082">
        <w:rPr>
          <w:b/>
        </w:rPr>
        <w:t>NanoHTTPD Web Server:</w:t>
      </w:r>
    </w:p>
    <w:p w:rsidR="003C30A7" w:rsidRDefault="003C30A7" w:rsidP="003C30A7">
      <w:pPr>
        <w:tabs>
          <w:tab w:val="left" w:pos="0"/>
        </w:tabs>
      </w:pPr>
      <w:r>
        <w:rPr>
          <w:b/>
        </w:rPr>
        <w:tab/>
      </w:r>
      <w:r w:rsidRPr="006A038D">
        <w:rPr>
          <w:bCs/>
        </w:rPr>
        <w:t>NanoHTTPD</w:t>
      </w:r>
      <w:r>
        <w:t xml:space="preserve"> is an </w:t>
      </w:r>
      <w:r w:rsidRPr="00145A16">
        <w:t>open-source</w:t>
      </w:r>
      <w:r>
        <w:t xml:space="preserve">, small-footprint </w:t>
      </w:r>
      <w:r w:rsidRPr="00145A16">
        <w:t>web server</w:t>
      </w:r>
      <w:r>
        <w:t xml:space="preserve"> that is suitable for embedded applications, written in the </w:t>
      </w:r>
      <w:r w:rsidRPr="00145A16">
        <w:t>Java 1.1</w:t>
      </w:r>
      <w:r>
        <w:t xml:space="preserve"> programming language.</w:t>
      </w:r>
    </w:p>
    <w:p w:rsidR="003C30A7" w:rsidRDefault="003C30A7" w:rsidP="003C30A7">
      <w:pPr>
        <w:tabs>
          <w:tab w:val="left" w:pos="0"/>
        </w:tabs>
      </w:pPr>
    </w:p>
    <w:p w:rsidR="003C30A7" w:rsidRDefault="003C30A7" w:rsidP="003C30A7">
      <w:pPr>
        <w:tabs>
          <w:tab w:val="left" w:pos="0"/>
        </w:tabs>
        <w:rPr>
          <w:b/>
        </w:rPr>
      </w:pPr>
      <w:r w:rsidRPr="00303B52">
        <w:rPr>
          <w:b/>
        </w:rPr>
        <w:t>Features:</w:t>
      </w:r>
    </w:p>
    <w:p w:rsidR="003C30A7" w:rsidRDefault="003C30A7" w:rsidP="003C30A7">
      <w:pPr>
        <w:numPr>
          <w:ilvl w:val="0"/>
          <w:numId w:val="19"/>
        </w:numPr>
        <w:spacing w:before="100" w:beforeAutospacing="1" w:after="100" w:afterAutospacing="1"/>
      </w:pPr>
      <w:r>
        <w:t>Only one Java file</w:t>
      </w:r>
    </w:p>
    <w:p w:rsidR="003C30A7" w:rsidRDefault="003C30A7" w:rsidP="003C30A7">
      <w:pPr>
        <w:numPr>
          <w:ilvl w:val="0"/>
          <w:numId w:val="19"/>
        </w:numPr>
        <w:spacing w:before="100" w:beforeAutospacing="1" w:after="100" w:afterAutospacing="1"/>
      </w:pPr>
      <w:r>
        <w:t>Java 1.1 compatible</w:t>
      </w:r>
    </w:p>
    <w:p w:rsidR="003C30A7" w:rsidRDefault="003C30A7" w:rsidP="003C30A7">
      <w:pPr>
        <w:numPr>
          <w:ilvl w:val="0"/>
          <w:numId w:val="19"/>
        </w:numPr>
        <w:spacing w:before="100" w:beforeAutospacing="1" w:after="100" w:afterAutospacing="1"/>
      </w:pPr>
      <w:r>
        <w:t>Released as open source, Modified BSD license</w:t>
      </w:r>
    </w:p>
    <w:p w:rsidR="003C30A7" w:rsidRDefault="003C30A7" w:rsidP="003C30A7">
      <w:pPr>
        <w:numPr>
          <w:ilvl w:val="0"/>
          <w:numId w:val="19"/>
        </w:numPr>
        <w:spacing w:before="100" w:beforeAutospacing="1" w:after="100" w:afterAutospacing="1"/>
      </w:pPr>
      <w:r>
        <w:t>No fixed config files, logging, authorization etc. (Implement by yourself if you need them.)</w:t>
      </w:r>
    </w:p>
    <w:p w:rsidR="003C30A7" w:rsidRDefault="003C30A7" w:rsidP="003C30A7">
      <w:pPr>
        <w:numPr>
          <w:ilvl w:val="0"/>
          <w:numId w:val="19"/>
        </w:numPr>
        <w:spacing w:before="100" w:beforeAutospacing="1" w:after="100" w:afterAutospacing="1"/>
      </w:pPr>
      <w:r>
        <w:t>Supports parameter parsing of GET and POST methods (+ rudimentary PUT support in 1.25)</w:t>
      </w:r>
    </w:p>
    <w:p w:rsidR="003C30A7" w:rsidRDefault="003C30A7" w:rsidP="003C30A7">
      <w:pPr>
        <w:numPr>
          <w:ilvl w:val="0"/>
          <w:numId w:val="19"/>
        </w:numPr>
        <w:spacing w:before="100" w:beforeAutospacing="1" w:after="100" w:afterAutospacing="1"/>
      </w:pPr>
      <w:r>
        <w:t>Supports both dynamic content and file serving</w:t>
      </w:r>
    </w:p>
    <w:p w:rsidR="003C30A7" w:rsidRDefault="003C30A7" w:rsidP="003C30A7">
      <w:pPr>
        <w:numPr>
          <w:ilvl w:val="0"/>
          <w:numId w:val="19"/>
        </w:numPr>
        <w:spacing w:before="100" w:beforeAutospacing="1" w:after="100" w:afterAutospacing="1"/>
      </w:pPr>
      <w:r>
        <w:t>Supports file upload (since version 1.2, 2010)</w:t>
      </w:r>
    </w:p>
    <w:p w:rsidR="00CB248C" w:rsidRDefault="003C30A7" w:rsidP="00CB248C">
      <w:pPr>
        <w:numPr>
          <w:ilvl w:val="0"/>
          <w:numId w:val="19"/>
        </w:numPr>
        <w:spacing w:before="100" w:beforeAutospacing="1" w:after="100" w:afterAutospacing="1"/>
      </w:pPr>
      <w:r>
        <w:t>Doesn't limit bandwidth, request time or simultaneous connections</w:t>
      </w:r>
      <w:r w:rsidR="00655E76">
        <w:t>.</w:t>
      </w:r>
    </w:p>
    <w:p w:rsidR="00CB248C" w:rsidRPr="000B3827" w:rsidRDefault="00CB248C" w:rsidP="00CB248C">
      <w:pPr>
        <w:tabs>
          <w:tab w:val="left" w:pos="0"/>
        </w:tabs>
      </w:pPr>
      <w:r w:rsidRPr="0087293D">
        <w:rPr>
          <w:b/>
        </w:rPr>
        <w:t>Android Development Tools (ADT)</w:t>
      </w:r>
      <w:r>
        <w:t xml:space="preserve"> :It is a plug-in for the Eclipse IDE that is designed to give you a powerful, integrated environment to build Android applications. Developing in Eclipse with ADT is required and is the better way to get started.</w:t>
      </w:r>
      <w:r w:rsidRPr="000B3827">
        <w:t xml:space="preserve"> </w:t>
      </w:r>
      <w:r>
        <w:t>ADT extends the capabilities of Eclipse viz: to let you quickly set up new Android projects, create an application UI.</w:t>
      </w:r>
    </w:p>
    <w:p w:rsidR="00CB248C" w:rsidRPr="00212C2D" w:rsidRDefault="00CB248C" w:rsidP="00CB248C">
      <w:pPr>
        <w:tabs>
          <w:tab w:val="left" w:pos="0"/>
        </w:tabs>
      </w:pPr>
    </w:p>
    <w:p w:rsidR="00CB248C" w:rsidRDefault="00CB248C" w:rsidP="00CB248C">
      <w:pPr>
        <w:tabs>
          <w:tab w:val="left" w:pos="0"/>
        </w:tabs>
      </w:pPr>
      <w:r w:rsidRPr="0087293D">
        <w:rPr>
          <w:b/>
        </w:rPr>
        <w:t>Eclipse (Helios)</w:t>
      </w:r>
      <w:r>
        <w:rPr>
          <w:b/>
        </w:rPr>
        <w:t>:</w:t>
      </w:r>
      <w:r>
        <w:t xml:space="preserve"> Its free a</w:t>
      </w:r>
      <w:r w:rsidRPr="00324246">
        <w:t xml:space="preserve"> software</w:t>
      </w:r>
      <w:r>
        <w:t xml:space="preserve"> tool</w:t>
      </w:r>
      <w:r w:rsidRPr="00324246">
        <w:t>,</w:t>
      </w:r>
      <w:r w:rsidRPr="00324246">
        <w:rPr>
          <w:rStyle w:val="Hyperlink"/>
        </w:rPr>
        <w:t xml:space="preserve"> </w:t>
      </w:r>
      <w:r>
        <w:rPr>
          <w:rStyle w:val="Strong"/>
          <w:b w:val="0"/>
        </w:rPr>
        <w:t>o</w:t>
      </w:r>
      <w:r w:rsidRPr="00324246">
        <w:rPr>
          <w:rStyle w:val="Strong"/>
          <w:b w:val="0"/>
        </w:rPr>
        <w:t xml:space="preserve">pen </w:t>
      </w:r>
      <w:r>
        <w:rPr>
          <w:rStyle w:val="Strong"/>
          <w:b w:val="0"/>
        </w:rPr>
        <w:t>i</w:t>
      </w:r>
      <w:r w:rsidRPr="00324246">
        <w:rPr>
          <w:rStyle w:val="Strong"/>
          <w:b w:val="0"/>
        </w:rPr>
        <w:t>mplementation</w:t>
      </w:r>
      <w:r>
        <w:rPr>
          <w:rStyle w:val="Strong"/>
        </w:rPr>
        <w:t>.</w:t>
      </w:r>
      <w:r>
        <w:t xml:space="preserve"> It’s</w:t>
      </w:r>
      <w:r w:rsidRPr="00324246">
        <w:t xml:space="preserve"> release also features new </w:t>
      </w:r>
      <w:hyperlink r:id="rId12" w:history="1">
        <w:r w:rsidRPr="00CB248C">
          <w:rPr>
            <w:rStyle w:val="Hyperlink"/>
            <w:color w:val="auto"/>
            <w:u w:val="none"/>
          </w:rPr>
          <w:t>Linux tools</w:t>
        </w:r>
      </w:hyperlink>
      <w:r w:rsidRPr="00324246">
        <w:t xml:space="preserve"> and JavaScript tools.</w:t>
      </w:r>
    </w:p>
    <w:p w:rsidR="00CA3DEC" w:rsidRDefault="00CA3DEC" w:rsidP="00CB248C">
      <w:pPr>
        <w:tabs>
          <w:tab w:val="left" w:pos="0"/>
        </w:tabs>
      </w:pPr>
    </w:p>
    <w:p w:rsidR="00C01A93" w:rsidRDefault="00CA3DEC" w:rsidP="00C01A93">
      <w:pPr>
        <w:rPr>
          <w:ins w:id="0" w:author="Unknown"/>
        </w:rPr>
      </w:pPr>
      <w:r w:rsidRPr="00CA3DEC">
        <w:rPr>
          <w:b/>
        </w:rPr>
        <w:t>SVN (Sub versioning):</w:t>
      </w:r>
      <w:r w:rsidRPr="00CA3DEC">
        <w:t xml:space="preserve"> </w:t>
      </w:r>
      <w:r w:rsidRPr="00CA3DEC">
        <w:rPr>
          <w:b/>
          <w:bCs/>
        </w:rPr>
        <w:t>Apache Subversion</w:t>
      </w:r>
      <w:r w:rsidRPr="00CA3DEC">
        <w:t xml:space="preserve"> (often abbreviated </w:t>
      </w:r>
      <w:r w:rsidRPr="00CA3DEC">
        <w:rPr>
          <w:b/>
          <w:bCs/>
        </w:rPr>
        <w:t>SVN</w:t>
      </w:r>
      <w:r w:rsidRPr="00CA3DEC">
        <w:t xml:space="preserve">, after the command name </w:t>
      </w:r>
      <w:r w:rsidRPr="00CA3DEC">
        <w:rPr>
          <w:i/>
          <w:iCs/>
        </w:rPr>
        <w:t>svn</w:t>
      </w:r>
      <w:r w:rsidRPr="00CA3DEC">
        <w:t xml:space="preserve">) is a </w:t>
      </w:r>
      <w:hyperlink r:id="rId13" w:tooltip="Software versioning" w:history="1">
        <w:r w:rsidRPr="00CA3DEC">
          <w:rPr>
            <w:rStyle w:val="Hyperlink"/>
            <w:color w:val="auto"/>
            <w:u w:val="none"/>
          </w:rPr>
          <w:t>software versioning</w:t>
        </w:r>
      </w:hyperlink>
      <w:r w:rsidRPr="00CA3DEC">
        <w:t xml:space="preserve"> and </w:t>
      </w:r>
      <w:hyperlink r:id="rId14" w:tooltip="Revision control" w:history="1">
        <w:r w:rsidRPr="00CA3DEC">
          <w:rPr>
            <w:rStyle w:val="Hyperlink"/>
            <w:color w:val="auto"/>
            <w:u w:val="none"/>
          </w:rPr>
          <w:t>revision control</w:t>
        </w:r>
      </w:hyperlink>
      <w:r w:rsidRPr="00CA3DEC">
        <w:t xml:space="preserve"> system distributed under an </w:t>
      </w:r>
      <w:hyperlink r:id="rId15" w:tooltip="Open source license" w:history="1">
        <w:r w:rsidRPr="00CA3DEC">
          <w:rPr>
            <w:rStyle w:val="Hyperlink"/>
            <w:color w:val="auto"/>
            <w:u w:val="none"/>
          </w:rPr>
          <w:t>open source license</w:t>
        </w:r>
      </w:hyperlink>
      <w:r w:rsidRPr="00CA3DEC">
        <w:t xml:space="preserve">. Developers use Subversion to maintain current and historical versions of files such as </w:t>
      </w:r>
      <w:hyperlink r:id="rId16" w:tooltip="Source code" w:history="1">
        <w:r w:rsidRPr="00CA3DEC">
          <w:rPr>
            <w:rStyle w:val="Hyperlink"/>
            <w:color w:val="auto"/>
            <w:u w:val="none"/>
          </w:rPr>
          <w:t>source code</w:t>
        </w:r>
      </w:hyperlink>
      <w:r w:rsidRPr="00CA3DEC">
        <w:t xml:space="preserve">, web pages, and documentation. Its goal is to be a mostly-compatible successor to the widely used </w:t>
      </w:r>
      <w:hyperlink r:id="rId17" w:tooltip="Concurrent Versions System" w:history="1">
        <w:r w:rsidRPr="00CA3DEC">
          <w:rPr>
            <w:rStyle w:val="Hyperlink"/>
            <w:color w:val="auto"/>
            <w:u w:val="none"/>
          </w:rPr>
          <w:t>Concurrent Versions System</w:t>
        </w:r>
      </w:hyperlink>
      <w:r w:rsidRPr="00CA3DEC">
        <w:t xml:space="preserve"> (CVS).Subversion is a full-featured source control technology and an integral part of CollabNet.</w:t>
      </w:r>
      <w:r w:rsidR="007E3938" w:rsidRPr="007E3938">
        <w:t xml:space="preserve"> </w:t>
      </w:r>
      <w:r w:rsidR="007E3938">
        <w:t xml:space="preserve">Subversion is a client-server system. You must have a Subversion client on your local machine to access the Subversion server for projects hosted on the </w:t>
      </w:r>
      <w:r w:rsidR="00C01A93">
        <w:t>site.</w:t>
      </w:r>
      <w:r w:rsidR="00C01A93" w:rsidRPr="00C01A93">
        <w:t xml:space="preserve"> We </w:t>
      </w:r>
      <w:r w:rsidR="009142C2" w:rsidRPr="00C01A93">
        <w:t>use</w:t>
      </w:r>
      <w:r w:rsidR="00C01A93" w:rsidRPr="00C01A93">
        <w:t xml:space="preserve"> </w:t>
      </w:r>
      <w:r w:rsidR="00C01A93">
        <w:t xml:space="preserve">TortoiseSVN1.7.7 </w:t>
      </w:r>
      <w:r w:rsidR="00C01A93" w:rsidRPr="00C01A93">
        <w:t>for our project</w:t>
      </w:r>
      <w:r w:rsidR="00C01A93">
        <w:t>.</w:t>
      </w:r>
    </w:p>
    <w:p w:rsidR="00CA3DEC" w:rsidRPr="00CA3DEC" w:rsidRDefault="00CA3DEC" w:rsidP="00CB248C">
      <w:pPr>
        <w:tabs>
          <w:tab w:val="left" w:pos="0"/>
        </w:tabs>
        <w:rPr>
          <w:b/>
        </w:rPr>
      </w:pPr>
    </w:p>
    <w:p w:rsidR="00CB248C" w:rsidRDefault="00CB248C" w:rsidP="00CB248C">
      <w:pPr>
        <w:tabs>
          <w:tab w:val="left" w:pos="0"/>
        </w:tabs>
      </w:pPr>
    </w:p>
    <w:p w:rsidR="005625EE" w:rsidRDefault="005625EE" w:rsidP="00CB248C">
      <w:pPr>
        <w:tabs>
          <w:tab w:val="left" w:pos="0"/>
        </w:tabs>
        <w:rPr>
          <w:b/>
          <w:sz w:val="32"/>
          <w:szCs w:val="32"/>
        </w:rPr>
      </w:pPr>
    </w:p>
    <w:p w:rsidR="00CB248C" w:rsidRPr="003A70C2" w:rsidRDefault="00860BB5" w:rsidP="00CB248C">
      <w:pPr>
        <w:tabs>
          <w:tab w:val="left" w:pos="0"/>
        </w:tabs>
        <w:rPr>
          <w:b/>
          <w:sz w:val="28"/>
          <w:szCs w:val="28"/>
        </w:rPr>
      </w:pPr>
      <w:r w:rsidRPr="003A70C2">
        <w:rPr>
          <w:b/>
          <w:sz w:val="28"/>
          <w:szCs w:val="28"/>
        </w:rPr>
        <w:t>Economical Feasibility:</w:t>
      </w:r>
    </w:p>
    <w:p w:rsidR="00CB248C" w:rsidRDefault="00CB248C" w:rsidP="00CB248C">
      <w:pPr>
        <w:tabs>
          <w:tab w:val="left" w:pos="0"/>
        </w:tabs>
        <w:rPr>
          <w:b/>
          <w:sz w:val="32"/>
          <w:szCs w:val="32"/>
        </w:rPr>
      </w:pPr>
    </w:p>
    <w:p w:rsidR="00CB248C" w:rsidRPr="00CB248C" w:rsidRDefault="00CB248C" w:rsidP="00CB248C">
      <w:pPr>
        <w:tabs>
          <w:tab w:val="left" w:pos="0"/>
        </w:tabs>
        <w:rPr>
          <w:b/>
          <w:bCs/>
        </w:rPr>
      </w:pPr>
      <w:r w:rsidRPr="00CB248C">
        <w:t xml:space="preserve">Economic analysis is the most frequently used method for evaluating the effectiveness of a new system or project benefit of the proposed system. More commonly known as </w:t>
      </w:r>
      <w:hyperlink r:id="rId18" w:tooltip="Cost-benefit analysis" w:history="1">
        <w:r w:rsidRPr="00CB248C">
          <w:rPr>
            <w:rStyle w:val="Hyperlink"/>
            <w:color w:val="auto"/>
            <w:u w:val="none"/>
          </w:rPr>
          <w:t>cost/benefit analysis</w:t>
        </w:r>
      </w:hyperlink>
      <w:r w:rsidRPr="00CB248C">
        <w:t>, the procedure is to determine the benefits and savings that are expected from a candidate system and compare them with costs.</w:t>
      </w:r>
      <w:r w:rsidRPr="00CB248C">
        <w:rPr>
          <w:b/>
          <w:bCs/>
        </w:rPr>
        <w:t xml:space="preserve"> </w:t>
      </w:r>
    </w:p>
    <w:p w:rsidR="00CB248C" w:rsidRPr="00CB248C" w:rsidRDefault="00CB248C" w:rsidP="00CB248C">
      <w:pPr>
        <w:tabs>
          <w:tab w:val="left" w:pos="0"/>
        </w:tabs>
        <w:rPr>
          <w:b/>
          <w:bCs/>
        </w:rPr>
      </w:pPr>
    </w:p>
    <w:p w:rsidR="00CB248C" w:rsidRPr="00CB248C" w:rsidRDefault="00CB248C" w:rsidP="00CB248C">
      <w:pPr>
        <w:tabs>
          <w:tab w:val="left" w:pos="0"/>
        </w:tabs>
      </w:pPr>
      <w:r w:rsidRPr="00CB248C">
        <w:rPr>
          <w:bCs/>
        </w:rPr>
        <w:t>Return on investment is also important.</w:t>
      </w:r>
      <w:r w:rsidRPr="00CB248C">
        <w:t xml:space="preserve"> </w:t>
      </w:r>
      <w:hyperlink r:id="rId19" w:history="1">
        <w:r w:rsidRPr="00CB248C">
          <w:rPr>
            <w:rStyle w:val="Hyperlink"/>
            <w:color w:val="auto"/>
            <w:u w:val="none"/>
          </w:rPr>
          <w:t>Analysis</w:t>
        </w:r>
      </w:hyperlink>
      <w:r w:rsidRPr="00CB248C">
        <w:t xml:space="preserve"> of a </w:t>
      </w:r>
      <w:hyperlink r:id="rId20" w:history="1">
        <w:r w:rsidRPr="00CB248C">
          <w:rPr>
            <w:rStyle w:val="Hyperlink"/>
            <w:color w:val="auto"/>
            <w:u w:val="none"/>
          </w:rPr>
          <w:t>project's</w:t>
        </w:r>
      </w:hyperlink>
      <w:r w:rsidRPr="00CB248C">
        <w:t xml:space="preserve"> </w:t>
      </w:r>
      <w:hyperlink r:id="rId21" w:history="1">
        <w:r w:rsidRPr="00CB248C">
          <w:rPr>
            <w:rStyle w:val="Hyperlink"/>
            <w:color w:val="auto"/>
            <w:u w:val="none"/>
          </w:rPr>
          <w:t>costs</w:t>
        </w:r>
      </w:hyperlink>
      <w:r w:rsidRPr="00CB248C">
        <w:t xml:space="preserve"> and </w:t>
      </w:r>
      <w:hyperlink r:id="rId22" w:history="1">
        <w:r w:rsidRPr="00CB248C">
          <w:rPr>
            <w:rStyle w:val="Hyperlink"/>
            <w:color w:val="auto"/>
            <w:u w:val="none"/>
          </w:rPr>
          <w:t>revenues</w:t>
        </w:r>
      </w:hyperlink>
      <w:r w:rsidRPr="00CB248C">
        <w:t xml:space="preserve"> in an effort to determine whether or not it is logical and possible to complete. The objective of the economic feasibility is to develop a financial model of the business venture. The product of this step is a complete integration of the technical product information and the market study into one or more break-even financial models.</w:t>
      </w:r>
    </w:p>
    <w:p w:rsidR="00CB248C" w:rsidRDefault="00CB248C" w:rsidP="00CB248C">
      <w:pPr>
        <w:tabs>
          <w:tab w:val="left" w:pos="0"/>
        </w:tabs>
      </w:pPr>
      <w:r>
        <w:rPr>
          <w:color w:val="000000"/>
        </w:rPr>
        <w:br/>
      </w:r>
      <w:r>
        <w:t>The estimated cost usually considers the whole cost of ownership which includes:</w:t>
      </w:r>
    </w:p>
    <w:p w:rsidR="00CB248C" w:rsidRDefault="00CB248C" w:rsidP="00CB248C">
      <w:pPr>
        <w:tabs>
          <w:tab w:val="left" w:pos="0"/>
        </w:tabs>
      </w:pPr>
    </w:p>
    <w:p w:rsidR="00CB248C" w:rsidRDefault="00CB248C" w:rsidP="00CB248C">
      <w:pPr>
        <w:pStyle w:val="NormalWeb"/>
        <w:tabs>
          <w:tab w:val="left" w:pos="0"/>
        </w:tabs>
        <w:spacing w:before="0" w:beforeAutospacing="0" w:after="0" w:afterAutospacing="0"/>
        <w:ind w:left="720"/>
      </w:pPr>
      <w:r>
        <w:t xml:space="preserve">1. Ongoing support </w:t>
      </w:r>
    </w:p>
    <w:p w:rsidR="00CB248C" w:rsidRDefault="00CB248C" w:rsidP="00CB248C">
      <w:pPr>
        <w:pStyle w:val="NormalWeb"/>
        <w:tabs>
          <w:tab w:val="left" w:pos="0"/>
        </w:tabs>
        <w:spacing w:before="0" w:beforeAutospacing="0" w:after="0" w:afterAutospacing="0"/>
        <w:ind w:left="720"/>
      </w:pPr>
      <w:r>
        <w:t xml:space="preserve">2. Maintenance cost </w:t>
      </w:r>
    </w:p>
    <w:p w:rsidR="00CB248C" w:rsidRDefault="00CB248C" w:rsidP="00CB248C">
      <w:pPr>
        <w:pStyle w:val="NormalWeb"/>
        <w:tabs>
          <w:tab w:val="left" w:pos="0"/>
        </w:tabs>
        <w:spacing w:before="0" w:beforeAutospacing="0" w:after="0" w:afterAutospacing="0"/>
        <w:ind w:left="720"/>
      </w:pPr>
      <w:r>
        <w:t xml:space="preserve">3. Acquisition cost </w:t>
      </w:r>
    </w:p>
    <w:p w:rsidR="00CB248C" w:rsidRDefault="00CB248C" w:rsidP="00CB248C">
      <w:pPr>
        <w:pStyle w:val="NormalWeb"/>
        <w:tabs>
          <w:tab w:val="left" w:pos="0"/>
        </w:tabs>
        <w:spacing w:before="0" w:beforeAutospacing="0" w:after="0" w:afterAutospacing="0"/>
      </w:pPr>
    </w:p>
    <w:p w:rsidR="00CB248C" w:rsidRDefault="00CB248C" w:rsidP="00CB248C">
      <w:pPr>
        <w:pStyle w:val="NormalWeb"/>
        <w:tabs>
          <w:tab w:val="left" w:pos="0"/>
        </w:tabs>
        <w:spacing w:before="0" w:beforeAutospacing="0" w:after="0" w:afterAutospacing="0"/>
      </w:pPr>
      <w:r>
        <w:t>In this project, financial requirements are very low, required things are:</w:t>
      </w:r>
    </w:p>
    <w:p w:rsidR="00CB248C" w:rsidRDefault="00CB248C" w:rsidP="00CB248C">
      <w:pPr>
        <w:pStyle w:val="NormalWeb"/>
        <w:tabs>
          <w:tab w:val="left" w:pos="0"/>
        </w:tabs>
        <w:spacing w:before="0" w:beforeAutospacing="0" w:after="0" w:afterAutospacing="0"/>
      </w:pPr>
    </w:p>
    <w:p w:rsidR="00655E76" w:rsidRDefault="00655E76" w:rsidP="00655E76">
      <w:pPr>
        <w:pStyle w:val="NormalWeb"/>
        <w:tabs>
          <w:tab w:val="left" w:pos="0"/>
        </w:tabs>
        <w:spacing w:before="0" w:beforeAutospacing="0" w:after="0" w:afterAutospacing="0"/>
      </w:pPr>
      <w:r>
        <w:rPr>
          <w:b/>
        </w:rPr>
        <w:t xml:space="preserve">                 1.</w:t>
      </w:r>
      <w:r w:rsidRPr="00303B52">
        <w:rPr>
          <w:b/>
        </w:rPr>
        <w:t>Eclipse (Helios):</w:t>
      </w:r>
      <w:r w:rsidRPr="001A2A33">
        <w:t xml:space="preserve"> </w:t>
      </w:r>
    </w:p>
    <w:p w:rsidR="00655E76" w:rsidRDefault="00655E76" w:rsidP="00655E76">
      <w:pPr>
        <w:pStyle w:val="NormalWeb"/>
        <w:tabs>
          <w:tab w:val="left" w:pos="0"/>
        </w:tabs>
        <w:spacing w:before="0" w:beforeAutospacing="0" w:after="0" w:afterAutospacing="0"/>
        <w:ind w:left="1440"/>
      </w:pPr>
      <w:r>
        <w:t xml:space="preserve">           It is a free software tool</w:t>
      </w:r>
      <w:r w:rsidRPr="001A2A33">
        <w:t>.</w:t>
      </w:r>
    </w:p>
    <w:p w:rsidR="00655E76" w:rsidRDefault="00655E76" w:rsidP="00655E76">
      <w:pPr>
        <w:pStyle w:val="NormalWeb"/>
        <w:tabs>
          <w:tab w:val="left" w:pos="0"/>
        </w:tabs>
        <w:spacing w:before="0" w:beforeAutospacing="0" w:after="0" w:afterAutospacing="0"/>
        <w:ind w:left="1440"/>
      </w:pPr>
    </w:p>
    <w:p w:rsidR="00655E76" w:rsidRDefault="00655E76" w:rsidP="00655E76">
      <w:pPr>
        <w:pStyle w:val="NormalWeb"/>
        <w:tabs>
          <w:tab w:val="left" w:pos="0"/>
        </w:tabs>
        <w:spacing w:before="0" w:beforeAutospacing="0" w:after="0" w:afterAutospacing="0"/>
      </w:pPr>
      <w:r>
        <w:tab/>
        <w:t xml:space="preserve">    </w:t>
      </w:r>
      <w:r w:rsidRPr="00303B52">
        <w:rPr>
          <w:b/>
        </w:rPr>
        <w:t xml:space="preserve"> 2</w:t>
      </w:r>
      <w:r>
        <w:t>.</w:t>
      </w:r>
      <w:r w:rsidRPr="00303B52">
        <w:rPr>
          <w:b/>
        </w:rPr>
        <w:t>Android Development Tools (ADT):</w:t>
      </w:r>
      <w:r>
        <w:t xml:space="preserve"> </w:t>
      </w:r>
    </w:p>
    <w:p w:rsidR="00655E76" w:rsidRDefault="00655E76" w:rsidP="00655E76">
      <w:pPr>
        <w:pStyle w:val="NormalWeb"/>
        <w:tabs>
          <w:tab w:val="left" w:pos="0"/>
        </w:tabs>
        <w:spacing w:before="0" w:beforeAutospacing="0" w:after="0" w:afterAutospacing="0"/>
        <w:ind w:left="1080"/>
      </w:pPr>
      <w:r>
        <w:tab/>
      </w:r>
      <w:r>
        <w:tab/>
        <w:t>It helps us to develop mobile applications on the Android platform. It is a plug-in for the Eclipse IDE that is designed to give you a powerful, integrated environment to build android applications. It is also a free tool.</w:t>
      </w:r>
    </w:p>
    <w:p w:rsidR="00655E76" w:rsidRDefault="00655E76" w:rsidP="00655E76">
      <w:pPr>
        <w:pStyle w:val="NormalWeb"/>
        <w:tabs>
          <w:tab w:val="left" w:pos="0"/>
        </w:tabs>
        <w:spacing w:before="0" w:beforeAutospacing="0" w:after="0" w:afterAutospacing="0"/>
        <w:ind w:left="1080"/>
      </w:pPr>
    </w:p>
    <w:p w:rsidR="00655E76" w:rsidRDefault="00655E76" w:rsidP="00655E76">
      <w:pPr>
        <w:pStyle w:val="NormalWeb"/>
        <w:tabs>
          <w:tab w:val="left" w:pos="0"/>
        </w:tabs>
        <w:spacing w:before="0" w:beforeAutospacing="0" w:after="0" w:afterAutospacing="0"/>
      </w:pPr>
      <w:r>
        <w:rPr>
          <w:b/>
        </w:rPr>
        <w:t xml:space="preserve">                 3.</w:t>
      </w:r>
      <w:r w:rsidRPr="00303B52">
        <w:rPr>
          <w:b/>
        </w:rPr>
        <w:t>Android based mobile</w:t>
      </w:r>
      <w:r>
        <w:t xml:space="preserve"> device with a built in camera.</w:t>
      </w:r>
    </w:p>
    <w:p w:rsidR="00655E76" w:rsidRPr="001A2A33" w:rsidRDefault="00655E76" w:rsidP="00655E76">
      <w:pPr>
        <w:pStyle w:val="NormalWeb"/>
        <w:tabs>
          <w:tab w:val="left" w:pos="0"/>
        </w:tabs>
        <w:spacing w:before="0" w:beforeAutospacing="0" w:after="0" w:afterAutospacing="0"/>
      </w:pPr>
    </w:p>
    <w:p w:rsidR="00655E76" w:rsidRPr="006C12DD" w:rsidRDefault="00655E76" w:rsidP="00655E76">
      <w:pPr>
        <w:pStyle w:val="NormalWeb"/>
        <w:tabs>
          <w:tab w:val="left" w:pos="0"/>
        </w:tabs>
        <w:spacing w:before="0" w:beforeAutospacing="0" w:after="0" w:afterAutospacing="0"/>
      </w:pPr>
      <w:r>
        <w:rPr>
          <w:b/>
        </w:rPr>
        <w:tab/>
        <w:t xml:space="preserve">     </w:t>
      </w:r>
      <w:r w:rsidRPr="00303B52">
        <w:rPr>
          <w:b/>
        </w:rPr>
        <w:t>4</w:t>
      </w:r>
      <w:r>
        <w:t xml:space="preserve">. </w:t>
      </w:r>
      <w:r w:rsidRPr="00303B52">
        <w:rPr>
          <w:b/>
        </w:rPr>
        <w:t>NanoHTTPD web server</w:t>
      </w:r>
      <w:r>
        <w:t>.</w:t>
      </w:r>
    </w:p>
    <w:p w:rsidR="00CB248C" w:rsidRDefault="00CB248C" w:rsidP="00CB248C">
      <w:pPr>
        <w:tabs>
          <w:tab w:val="left" w:pos="0"/>
        </w:tabs>
      </w:pPr>
    </w:p>
    <w:p w:rsidR="00CB248C" w:rsidRDefault="00CB248C" w:rsidP="00CB248C">
      <w:pPr>
        <w:tabs>
          <w:tab w:val="left" w:pos="0"/>
        </w:tabs>
      </w:pPr>
    </w:p>
    <w:p w:rsidR="00CB248C" w:rsidRPr="003A70C2" w:rsidRDefault="00CB248C" w:rsidP="00CB248C">
      <w:pPr>
        <w:tabs>
          <w:tab w:val="left" w:pos="0"/>
        </w:tabs>
        <w:rPr>
          <w:b/>
          <w:sz w:val="28"/>
          <w:szCs w:val="28"/>
        </w:rPr>
      </w:pPr>
      <w:r w:rsidRPr="003A70C2">
        <w:rPr>
          <w:b/>
          <w:sz w:val="28"/>
          <w:szCs w:val="28"/>
        </w:rPr>
        <w:lastRenderedPageBreak/>
        <w:t xml:space="preserve">Operational Feasibility: </w:t>
      </w:r>
    </w:p>
    <w:p w:rsidR="00CB248C" w:rsidRDefault="00CB248C" w:rsidP="00CB248C">
      <w:pPr>
        <w:tabs>
          <w:tab w:val="left" w:pos="0"/>
        </w:tabs>
        <w:rPr>
          <w:b/>
          <w:sz w:val="32"/>
          <w:szCs w:val="32"/>
        </w:rPr>
      </w:pPr>
    </w:p>
    <w:p w:rsidR="00CB248C" w:rsidRPr="002E5367" w:rsidRDefault="00CB248C" w:rsidP="00CB248C">
      <w:pPr>
        <w:tabs>
          <w:tab w:val="left" w:pos="0"/>
        </w:tabs>
        <w:rPr>
          <w:b/>
          <w:sz w:val="32"/>
          <w:szCs w:val="32"/>
        </w:rPr>
      </w:pPr>
      <w:r>
        <w:t>Operational feasibility is a measure of how well a proposed system solves the problems, takes advantage of the opportunities identified during scope definition and how it satisfies the requirements identified in the requirements analysis phase of system development.</w:t>
      </w:r>
    </w:p>
    <w:p w:rsidR="00CB248C" w:rsidRDefault="00CB248C" w:rsidP="00CB248C">
      <w:pPr>
        <w:tabs>
          <w:tab w:val="left" w:pos="0"/>
        </w:tabs>
      </w:pPr>
      <w:r>
        <w:rPr>
          <w:color w:val="000000"/>
        </w:rPr>
        <w:br/>
      </w:r>
      <w:r>
        <w:t>The willingness and ability of management, employees, customers and suppliers to operate and support a proposed system. Operational feasibility depends on several vital issues. For example, consider the following questions:</w:t>
      </w:r>
      <w:r>
        <w:br/>
      </w:r>
      <w:r>
        <w:br/>
        <w:t>1. Does management support the project?</w:t>
      </w:r>
    </w:p>
    <w:p w:rsidR="00CB248C" w:rsidRDefault="00CB248C" w:rsidP="00CB248C">
      <w:pPr>
        <w:tabs>
          <w:tab w:val="left" w:pos="0"/>
        </w:tabs>
      </w:pPr>
      <w:r>
        <w:t>2. Do customers support the project?</w:t>
      </w:r>
    </w:p>
    <w:p w:rsidR="00CB248C" w:rsidRDefault="00CB248C" w:rsidP="00CB248C">
      <w:pPr>
        <w:shd w:val="clear" w:color="auto" w:fill="FFFFFF"/>
        <w:tabs>
          <w:tab w:val="left" w:pos="0"/>
        </w:tabs>
      </w:pPr>
      <w:r>
        <w:t xml:space="preserve">3. Do users see the need for change? </w:t>
      </w:r>
    </w:p>
    <w:p w:rsidR="00CB248C" w:rsidRDefault="00CB248C" w:rsidP="00CB248C">
      <w:pPr>
        <w:shd w:val="clear" w:color="auto" w:fill="FFFFFF"/>
        <w:tabs>
          <w:tab w:val="left" w:pos="0"/>
        </w:tabs>
      </w:pPr>
    </w:p>
    <w:p w:rsidR="00CB248C" w:rsidRDefault="00CB248C" w:rsidP="00CB248C">
      <w:pPr>
        <w:tabs>
          <w:tab w:val="left" w:pos="0"/>
        </w:tabs>
        <w:rPr>
          <w:color w:val="000000"/>
        </w:rPr>
      </w:pPr>
      <w:r>
        <w:t xml:space="preserve">Operational feasibility is mainly concerned with issues like whether the system will be used if it is developed and implemented. A system that has operational feasibility is the one that will be used effectively after it has been developed. The proposed system </w:t>
      </w:r>
      <w:r w:rsidR="00B00B53">
        <w:t>works effectively</w:t>
      </w:r>
      <w:r>
        <w:t xml:space="preserve"> on different Android mobile devices. Analyzes the inside operations on how a deemed process will work, be implemented, and dealing with change resistance and acceptance.</w:t>
      </w:r>
      <w:r>
        <w:br/>
      </w:r>
    </w:p>
    <w:p w:rsidR="00CB248C" w:rsidRPr="00142381" w:rsidRDefault="00CB248C" w:rsidP="00CB248C">
      <w:pPr>
        <w:tabs>
          <w:tab w:val="left" w:pos="0"/>
        </w:tabs>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CB248C" w:rsidRDefault="00CB248C"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9D419E" w:rsidRDefault="009D419E" w:rsidP="00CB248C">
      <w:pPr>
        <w:tabs>
          <w:tab w:val="left" w:pos="0"/>
        </w:tabs>
        <w:rPr>
          <w:b/>
          <w:sz w:val="32"/>
          <w:szCs w:val="32"/>
        </w:rPr>
      </w:pPr>
    </w:p>
    <w:p w:rsidR="003A70C2" w:rsidRDefault="003A70C2" w:rsidP="00CB248C">
      <w:pPr>
        <w:tabs>
          <w:tab w:val="left" w:pos="0"/>
        </w:tabs>
        <w:rPr>
          <w:b/>
          <w:sz w:val="32"/>
          <w:szCs w:val="32"/>
          <w:u w:val="single"/>
        </w:rPr>
      </w:pPr>
    </w:p>
    <w:p w:rsidR="009D419E" w:rsidRPr="00391796" w:rsidRDefault="00391796" w:rsidP="00CB248C">
      <w:pPr>
        <w:tabs>
          <w:tab w:val="left" w:pos="0"/>
        </w:tabs>
        <w:rPr>
          <w:b/>
          <w:sz w:val="32"/>
          <w:szCs w:val="32"/>
        </w:rPr>
      </w:pPr>
      <w:r>
        <w:rPr>
          <w:b/>
          <w:sz w:val="32"/>
          <w:szCs w:val="32"/>
        </w:rPr>
        <w:lastRenderedPageBreak/>
        <w:t xml:space="preserve">8. </w:t>
      </w:r>
      <w:r w:rsidR="009D419E" w:rsidRPr="00391796">
        <w:rPr>
          <w:b/>
          <w:sz w:val="32"/>
          <w:szCs w:val="32"/>
          <w:u w:val="single"/>
        </w:rPr>
        <w:t>Data Flow Diagrams(D.F.D.):</w:t>
      </w:r>
    </w:p>
    <w:p w:rsidR="009D419E" w:rsidRDefault="009D419E" w:rsidP="00CB248C">
      <w:pPr>
        <w:tabs>
          <w:tab w:val="left" w:pos="0"/>
        </w:tabs>
        <w:rPr>
          <w:b/>
          <w:sz w:val="32"/>
          <w:szCs w:val="32"/>
        </w:rPr>
      </w:pPr>
    </w:p>
    <w:p w:rsidR="00CB248C" w:rsidRDefault="008D1D28" w:rsidP="00CB248C">
      <w:pPr>
        <w:tabs>
          <w:tab w:val="left" w:pos="0"/>
        </w:tabs>
        <w:rPr>
          <w:b/>
          <w:sz w:val="28"/>
          <w:szCs w:val="28"/>
        </w:rPr>
      </w:pPr>
      <w:r w:rsidRPr="009D419E">
        <w:rPr>
          <w:b/>
          <w:sz w:val="28"/>
          <w:szCs w:val="28"/>
        </w:rPr>
        <w:t>Level 0</w:t>
      </w:r>
      <w:r w:rsidR="009D419E" w:rsidRPr="009D419E">
        <w:rPr>
          <w:b/>
          <w:sz w:val="28"/>
          <w:szCs w:val="28"/>
        </w:rPr>
        <w:t>:</w:t>
      </w:r>
    </w:p>
    <w:p w:rsidR="009D419E" w:rsidRPr="0087293D" w:rsidRDefault="009D419E" w:rsidP="00CB248C">
      <w:pPr>
        <w:tabs>
          <w:tab w:val="left" w:pos="0"/>
        </w:tabs>
        <w:rPr>
          <w:b/>
          <w:sz w:val="32"/>
          <w:szCs w:val="32"/>
        </w:rPr>
      </w:pPr>
    </w:p>
    <w:p w:rsidR="00CB248C" w:rsidRDefault="00710B93" w:rsidP="009D419E">
      <w:pPr>
        <w:tabs>
          <w:tab w:val="left" w:pos="0"/>
        </w:tabs>
        <w:jc w:val="center"/>
      </w:pPr>
      <w:r>
        <w:rPr>
          <w:noProof/>
        </w:rPr>
        <w:drawing>
          <wp:inline distT="0" distB="0" distL="0" distR="0">
            <wp:extent cx="5943600" cy="2412935"/>
            <wp:effectExtent l="19050" t="0" r="0" b="0"/>
            <wp:docPr id="15" name="Picture 7" descr="C:\Documents and Settings\dac5\Desktop\untitle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5\Desktop\untitled1.bmp"/>
                    <pic:cNvPicPr>
                      <a:picLocks noChangeAspect="1" noChangeArrowheads="1"/>
                    </pic:cNvPicPr>
                  </pic:nvPicPr>
                  <pic:blipFill>
                    <a:blip r:embed="rId23"/>
                    <a:srcRect/>
                    <a:stretch>
                      <a:fillRect/>
                    </a:stretch>
                  </pic:blipFill>
                  <pic:spPr bwMode="auto">
                    <a:xfrm>
                      <a:off x="0" y="0"/>
                      <a:ext cx="5943600" cy="2412935"/>
                    </a:xfrm>
                    <a:prstGeom prst="rect">
                      <a:avLst/>
                    </a:prstGeom>
                    <a:noFill/>
                    <a:ln w="9525">
                      <a:noFill/>
                      <a:miter lim="800000"/>
                      <a:headEnd/>
                      <a:tailEnd/>
                    </a:ln>
                  </pic:spPr>
                </pic:pic>
              </a:graphicData>
            </a:graphic>
          </wp:inline>
        </w:drawing>
      </w:r>
    </w:p>
    <w:p w:rsidR="009D419E" w:rsidRDefault="009D419E" w:rsidP="009D419E">
      <w:pPr>
        <w:tabs>
          <w:tab w:val="left" w:pos="0"/>
        </w:tabs>
        <w:jc w:val="center"/>
      </w:pPr>
    </w:p>
    <w:p w:rsidR="00464F45" w:rsidRDefault="00842752" w:rsidP="00640A99">
      <w:pPr>
        <w:tabs>
          <w:tab w:val="left" w:pos="0"/>
        </w:tabs>
        <w:jc w:val="center"/>
      </w:pPr>
      <w:r w:rsidRPr="00842752">
        <w:rPr>
          <w:b/>
        </w:rPr>
        <w:t xml:space="preserve">Fig </w:t>
      </w:r>
      <w:r w:rsidR="00640A99">
        <w:rPr>
          <w:b/>
        </w:rPr>
        <w:t>8.1</w:t>
      </w:r>
      <w:r w:rsidRPr="00842752">
        <w:rPr>
          <w:b/>
        </w:rPr>
        <w:t>: DFD Level 0</w:t>
      </w:r>
      <w:r w:rsidR="009D419E">
        <w:tab/>
      </w:r>
    </w:p>
    <w:p w:rsidR="009D419E" w:rsidRDefault="008D1D28" w:rsidP="009C5988">
      <w:pPr>
        <w:tabs>
          <w:tab w:val="left" w:pos="0"/>
        </w:tabs>
        <w:rPr>
          <w:b/>
          <w:sz w:val="28"/>
          <w:szCs w:val="28"/>
        </w:rPr>
      </w:pPr>
      <w:r>
        <w:rPr>
          <w:b/>
          <w:sz w:val="28"/>
          <w:szCs w:val="28"/>
        </w:rPr>
        <w:t>Level 1.1</w:t>
      </w:r>
      <w:r w:rsidR="009D419E" w:rsidRPr="009D419E">
        <w:rPr>
          <w:b/>
          <w:sz w:val="28"/>
          <w:szCs w:val="28"/>
        </w:rPr>
        <w:t>:</w:t>
      </w:r>
      <w:r w:rsidR="000A1B71">
        <w:rPr>
          <w:b/>
          <w:noProof/>
          <w:sz w:val="28"/>
          <w:szCs w:val="28"/>
        </w:rPr>
        <w:drawing>
          <wp:inline distT="0" distB="0" distL="0" distR="0">
            <wp:extent cx="5943600" cy="2992569"/>
            <wp:effectExtent l="19050" t="0" r="0" b="0"/>
            <wp:docPr id="19" name="Picture 11" descr="C:\Documents and Settings\dac5\Desktop\untitled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dac5\Desktop\untitled4.bmp"/>
                    <pic:cNvPicPr>
                      <a:picLocks noChangeAspect="1" noChangeArrowheads="1"/>
                    </pic:cNvPicPr>
                  </pic:nvPicPr>
                  <pic:blipFill>
                    <a:blip r:embed="rId24"/>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Pr="00842752" w:rsidRDefault="00842752" w:rsidP="00842752">
      <w:pPr>
        <w:tabs>
          <w:tab w:val="left" w:pos="0"/>
        </w:tabs>
        <w:jc w:val="center"/>
        <w:rPr>
          <w:b/>
        </w:rPr>
      </w:pPr>
      <w:r w:rsidRPr="00842752">
        <w:rPr>
          <w:b/>
        </w:rPr>
        <w:t xml:space="preserve">Fig </w:t>
      </w:r>
      <w:r w:rsidR="00640A99">
        <w:rPr>
          <w:b/>
        </w:rPr>
        <w:t>8.2</w:t>
      </w:r>
      <w:r w:rsidRPr="00842752">
        <w:rPr>
          <w:b/>
        </w:rPr>
        <w:t>: DFD Level 1.1</w:t>
      </w:r>
    </w:p>
    <w:p w:rsidR="009D419E" w:rsidRDefault="009D419E" w:rsidP="009D419E">
      <w:pPr>
        <w:tabs>
          <w:tab w:val="left" w:pos="0"/>
        </w:tabs>
        <w:jc w:val="center"/>
        <w:rPr>
          <w:b/>
          <w:sz w:val="28"/>
          <w:szCs w:val="28"/>
        </w:rPr>
      </w:pPr>
    </w:p>
    <w:p w:rsidR="003C30A7" w:rsidRDefault="003C30A7" w:rsidP="009D419E">
      <w:pPr>
        <w:tabs>
          <w:tab w:val="left" w:pos="0"/>
        </w:tabs>
        <w:rPr>
          <w:b/>
          <w:sz w:val="28"/>
          <w:szCs w:val="28"/>
        </w:rPr>
      </w:pPr>
    </w:p>
    <w:p w:rsidR="00B30ABD" w:rsidRDefault="00B30ABD" w:rsidP="009D419E">
      <w:pPr>
        <w:tabs>
          <w:tab w:val="left" w:pos="0"/>
        </w:tabs>
        <w:rPr>
          <w:b/>
          <w:sz w:val="28"/>
          <w:szCs w:val="28"/>
        </w:rPr>
      </w:pPr>
    </w:p>
    <w:p w:rsidR="00B30ABD" w:rsidRDefault="00B30ABD" w:rsidP="009D419E">
      <w:pPr>
        <w:tabs>
          <w:tab w:val="left" w:pos="0"/>
        </w:tabs>
        <w:rPr>
          <w:b/>
          <w:sz w:val="28"/>
          <w:szCs w:val="28"/>
        </w:rPr>
      </w:pPr>
    </w:p>
    <w:p w:rsidR="00B30ABD" w:rsidRDefault="00B30ABD" w:rsidP="009D419E">
      <w:pPr>
        <w:tabs>
          <w:tab w:val="left" w:pos="0"/>
        </w:tabs>
        <w:rPr>
          <w:b/>
          <w:sz w:val="28"/>
          <w:szCs w:val="28"/>
        </w:rPr>
      </w:pPr>
    </w:p>
    <w:p w:rsidR="009D419E" w:rsidRDefault="008D1D28" w:rsidP="009D419E">
      <w:pPr>
        <w:tabs>
          <w:tab w:val="left" w:pos="0"/>
        </w:tabs>
        <w:rPr>
          <w:b/>
          <w:sz w:val="28"/>
          <w:szCs w:val="28"/>
        </w:rPr>
      </w:pPr>
      <w:r>
        <w:rPr>
          <w:b/>
          <w:sz w:val="28"/>
          <w:szCs w:val="28"/>
        </w:rPr>
        <w:lastRenderedPageBreak/>
        <w:t>Level 1.2</w:t>
      </w:r>
      <w:r w:rsidR="009D419E" w:rsidRPr="009D419E">
        <w:rPr>
          <w:b/>
          <w:sz w:val="28"/>
          <w:szCs w:val="28"/>
        </w:rPr>
        <w:t>:</w:t>
      </w:r>
    </w:p>
    <w:p w:rsidR="00842752" w:rsidRDefault="00842752" w:rsidP="009D419E">
      <w:pPr>
        <w:tabs>
          <w:tab w:val="left" w:pos="0"/>
        </w:tabs>
        <w:rPr>
          <w:b/>
          <w:sz w:val="28"/>
          <w:szCs w:val="28"/>
        </w:rPr>
      </w:pPr>
    </w:p>
    <w:p w:rsidR="009D419E" w:rsidRDefault="00E43BC6" w:rsidP="009D419E">
      <w:pPr>
        <w:tabs>
          <w:tab w:val="left" w:pos="0"/>
        </w:tabs>
        <w:jc w:val="center"/>
        <w:rPr>
          <w:b/>
          <w:sz w:val="28"/>
          <w:szCs w:val="28"/>
        </w:rPr>
      </w:pPr>
      <w:r>
        <w:rPr>
          <w:b/>
          <w:noProof/>
          <w:sz w:val="28"/>
          <w:szCs w:val="28"/>
        </w:rPr>
        <w:drawing>
          <wp:inline distT="0" distB="0" distL="0" distR="0">
            <wp:extent cx="5943600" cy="2992569"/>
            <wp:effectExtent l="19050" t="0" r="0" b="0"/>
            <wp:docPr id="18" name="Picture 10" descr="C:\Documents and Settings\dac5\Desktop\untitled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ac5\Desktop\untitled3.bmp"/>
                    <pic:cNvPicPr>
                      <a:picLocks noChangeAspect="1" noChangeArrowheads="1"/>
                    </pic:cNvPicPr>
                  </pic:nvPicPr>
                  <pic:blipFill>
                    <a:blip r:embed="rId25"/>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9D419E" w:rsidRDefault="00842752" w:rsidP="009D419E">
      <w:pPr>
        <w:tabs>
          <w:tab w:val="left" w:pos="0"/>
        </w:tabs>
        <w:jc w:val="center"/>
        <w:rPr>
          <w:b/>
        </w:rPr>
      </w:pPr>
      <w:r w:rsidRPr="00842752">
        <w:rPr>
          <w:b/>
        </w:rPr>
        <w:t xml:space="preserve">Fig </w:t>
      </w:r>
      <w:r w:rsidR="00640A99">
        <w:rPr>
          <w:b/>
        </w:rPr>
        <w:t>8.3</w:t>
      </w:r>
      <w:r w:rsidRPr="00842752">
        <w:rPr>
          <w:b/>
        </w:rPr>
        <w:t>: DFD Level 1.</w:t>
      </w:r>
      <w:r>
        <w:rPr>
          <w:b/>
        </w:rPr>
        <w:t>2</w:t>
      </w:r>
    </w:p>
    <w:p w:rsidR="009C5988" w:rsidRDefault="009C5988" w:rsidP="009D419E">
      <w:pPr>
        <w:tabs>
          <w:tab w:val="left" w:pos="0"/>
        </w:tabs>
        <w:jc w:val="center"/>
        <w:rPr>
          <w:b/>
        </w:rPr>
      </w:pPr>
    </w:p>
    <w:p w:rsidR="009C5988" w:rsidRDefault="009C5988" w:rsidP="009D419E">
      <w:pPr>
        <w:tabs>
          <w:tab w:val="left" w:pos="0"/>
        </w:tabs>
        <w:jc w:val="center"/>
        <w:rPr>
          <w:b/>
        </w:rPr>
      </w:pPr>
    </w:p>
    <w:p w:rsidR="009C5988" w:rsidRDefault="009C5988" w:rsidP="009D419E">
      <w:pPr>
        <w:tabs>
          <w:tab w:val="left" w:pos="0"/>
        </w:tabs>
        <w:jc w:val="center"/>
        <w:rPr>
          <w:b/>
        </w:rPr>
      </w:pPr>
    </w:p>
    <w:p w:rsidR="009C5988" w:rsidRDefault="009C5988" w:rsidP="009D419E">
      <w:pPr>
        <w:tabs>
          <w:tab w:val="left" w:pos="0"/>
        </w:tabs>
        <w:jc w:val="center"/>
        <w:rPr>
          <w:b/>
          <w:sz w:val="28"/>
          <w:szCs w:val="28"/>
        </w:rPr>
      </w:pPr>
    </w:p>
    <w:p w:rsidR="009D419E" w:rsidRDefault="009D419E" w:rsidP="009D419E">
      <w:pPr>
        <w:tabs>
          <w:tab w:val="left" w:pos="0"/>
        </w:tabs>
        <w:jc w:val="center"/>
        <w:rPr>
          <w:b/>
          <w:sz w:val="28"/>
          <w:szCs w:val="28"/>
        </w:rPr>
      </w:pPr>
    </w:p>
    <w:p w:rsidR="009D419E" w:rsidRDefault="008D1D28" w:rsidP="009D419E">
      <w:pPr>
        <w:tabs>
          <w:tab w:val="left" w:pos="0"/>
        </w:tabs>
        <w:rPr>
          <w:b/>
          <w:sz w:val="28"/>
          <w:szCs w:val="28"/>
        </w:rPr>
      </w:pPr>
      <w:r>
        <w:rPr>
          <w:b/>
          <w:sz w:val="28"/>
          <w:szCs w:val="28"/>
        </w:rPr>
        <w:t>Level 1.3</w:t>
      </w:r>
      <w:r w:rsidR="009D419E" w:rsidRPr="009D419E">
        <w:rPr>
          <w:b/>
          <w:sz w:val="28"/>
          <w:szCs w:val="28"/>
        </w:rPr>
        <w:t>:</w:t>
      </w:r>
    </w:p>
    <w:p w:rsidR="009514CF" w:rsidRDefault="009F71CB" w:rsidP="009D419E">
      <w:pPr>
        <w:tabs>
          <w:tab w:val="left" w:pos="0"/>
        </w:tabs>
        <w:rPr>
          <w:b/>
          <w:sz w:val="28"/>
          <w:szCs w:val="28"/>
        </w:rPr>
      </w:pPr>
      <w:r>
        <w:rPr>
          <w:b/>
          <w:noProof/>
          <w:sz w:val="28"/>
          <w:szCs w:val="28"/>
        </w:rPr>
        <w:drawing>
          <wp:inline distT="0" distB="0" distL="0" distR="0">
            <wp:extent cx="5943600" cy="2992569"/>
            <wp:effectExtent l="19050" t="0" r="0" b="0"/>
            <wp:docPr id="17" name="Picture 9" descr="C:\Documents and Settings\dac5\Desktop\untitle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ac5\Desktop\untitled2.bmp"/>
                    <pic:cNvPicPr>
                      <a:picLocks noChangeAspect="1" noChangeArrowheads="1"/>
                    </pic:cNvPicPr>
                  </pic:nvPicPr>
                  <pic:blipFill>
                    <a:blip r:embed="rId26"/>
                    <a:srcRect/>
                    <a:stretch>
                      <a:fillRect/>
                    </a:stretch>
                  </pic:blipFill>
                  <pic:spPr bwMode="auto">
                    <a:xfrm>
                      <a:off x="0" y="0"/>
                      <a:ext cx="5943600" cy="2992569"/>
                    </a:xfrm>
                    <a:prstGeom prst="rect">
                      <a:avLst/>
                    </a:prstGeom>
                    <a:noFill/>
                    <a:ln w="9525">
                      <a:noFill/>
                      <a:miter lim="800000"/>
                      <a:headEnd/>
                      <a:tailEnd/>
                    </a:ln>
                  </pic:spPr>
                </pic:pic>
              </a:graphicData>
            </a:graphic>
          </wp:inline>
        </w:drawing>
      </w:r>
    </w:p>
    <w:p w:rsidR="00842752" w:rsidRPr="00842752" w:rsidRDefault="00842752" w:rsidP="00842752">
      <w:pPr>
        <w:tabs>
          <w:tab w:val="left" w:pos="0"/>
        </w:tabs>
        <w:jc w:val="center"/>
        <w:rPr>
          <w:b/>
        </w:rPr>
      </w:pPr>
      <w:r w:rsidRPr="00842752">
        <w:rPr>
          <w:b/>
        </w:rPr>
        <w:t xml:space="preserve">Fig </w:t>
      </w:r>
      <w:r w:rsidR="00640A99">
        <w:rPr>
          <w:b/>
        </w:rPr>
        <w:t>8.4</w:t>
      </w:r>
      <w:r w:rsidRPr="00842752">
        <w:rPr>
          <w:b/>
        </w:rPr>
        <w:t>: DFD Level 1.</w:t>
      </w:r>
      <w:r>
        <w:rPr>
          <w:b/>
        </w:rPr>
        <w:t>3</w:t>
      </w:r>
    </w:p>
    <w:p w:rsidR="00B00B53" w:rsidRDefault="00B00B53" w:rsidP="009D419E">
      <w:pPr>
        <w:tabs>
          <w:tab w:val="left" w:pos="0"/>
        </w:tabs>
        <w:rPr>
          <w:b/>
          <w:sz w:val="28"/>
          <w:szCs w:val="28"/>
        </w:rPr>
      </w:pPr>
    </w:p>
    <w:p w:rsidR="00B00B53" w:rsidRDefault="00B00B53" w:rsidP="009D419E">
      <w:pPr>
        <w:tabs>
          <w:tab w:val="left" w:pos="0"/>
        </w:tabs>
        <w:rPr>
          <w:b/>
          <w:sz w:val="28"/>
          <w:szCs w:val="28"/>
        </w:rPr>
      </w:pPr>
    </w:p>
    <w:p w:rsidR="00B00B53" w:rsidRDefault="00B00B53" w:rsidP="009D419E">
      <w:pPr>
        <w:tabs>
          <w:tab w:val="left" w:pos="0"/>
        </w:tabs>
        <w:rPr>
          <w:b/>
          <w:sz w:val="28"/>
          <w:szCs w:val="28"/>
        </w:rPr>
      </w:pPr>
    </w:p>
    <w:p w:rsidR="00B00B53" w:rsidRDefault="00B00B53" w:rsidP="009D419E">
      <w:pPr>
        <w:tabs>
          <w:tab w:val="left" w:pos="0"/>
        </w:tabs>
        <w:rPr>
          <w:b/>
          <w:sz w:val="28"/>
          <w:szCs w:val="28"/>
        </w:rPr>
      </w:pPr>
    </w:p>
    <w:p w:rsidR="009D419E" w:rsidRDefault="008D1D28" w:rsidP="009D419E">
      <w:pPr>
        <w:tabs>
          <w:tab w:val="left" w:pos="0"/>
        </w:tabs>
        <w:rPr>
          <w:b/>
          <w:sz w:val="28"/>
          <w:szCs w:val="28"/>
        </w:rPr>
      </w:pPr>
      <w:r>
        <w:rPr>
          <w:b/>
          <w:sz w:val="28"/>
          <w:szCs w:val="28"/>
        </w:rPr>
        <w:t>Level 1.4</w:t>
      </w:r>
      <w:r w:rsidR="009D419E" w:rsidRPr="009D419E">
        <w:rPr>
          <w:b/>
          <w:sz w:val="28"/>
          <w:szCs w:val="28"/>
        </w:rPr>
        <w:t>:</w:t>
      </w:r>
    </w:p>
    <w:p w:rsidR="009D419E" w:rsidRDefault="009D419E" w:rsidP="009D419E">
      <w:pPr>
        <w:tabs>
          <w:tab w:val="left" w:pos="0"/>
        </w:tabs>
        <w:rPr>
          <w:b/>
          <w:sz w:val="28"/>
          <w:szCs w:val="28"/>
        </w:rPr>
      </w:pPr>
    </w:p>
    <w:p w:rsidR="009D419E" w:rsidRDefault="009F71CB" w:rsidP="009D419E">
      <w:pPr>
        <w:tabs>
          <w:tab w:val="left" w:pos="0"/>
        </w:tabs>
        <w:jc w:val="center"/>
        <w:rPr>
          <w:b/>
          <w:sz w:val="28"/>
          <w:szCs w:val="28"/>
        </w:rPr>
      </w:pPr>
      <w:r>
        <w:rPr>
          <w:b/>
          <w:noProof/>
          <w:sz w:val="28"/>
          <w:szCs w:val="28"/>
        </w:rPr>
        <w:drawing>
          <wp:inline distT="0" distB="0" distL="0" distR="0">
            <wp:extent cx="5869305" cy="2976880"/>
            <wp:effectExtent l="19050" t="0" r="0" b="0"/>
            <wp:docPr id="16" name="Picture 8" descr="C:\Documents and Settings\dac5\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dac5\Desktop\untitled.bmp"/>
                    <pic:cNvPicPr>
                      <a:picLocks noChangeAspect="1" noChangeArrowheads="1"/>
                    </pic:cNvPicPr>
                  </pic:nvPicPr>
                  <pic:blipFill>
                    <a:blip r:embed="rId27"/>
                    <a:srcRect/>
                    <a:stretch>
                      <a:fillRect/>
                    </a:stretch>
                  </pic:blipFill>
                  <pic:spPr bwMode="auto">
                    <a:xfrm>
                      <a:off x="0" y="0"/>
                      <a:ext cx="5869305" cy="2976880"/>
                    </a:xfrm>
                    <a:prstGeom prst="rect">
                      <a:avLst/>
                    </a:prstGeom>
                    <a:noFill/>
                    <a:ln w="9525">
                      <a:noFill/>
                      <a:miter lim="800000"/>
                      <a:headEnd/>
                      <a:tailEnd/>
                    </a:ln>
                  </pic:spPr>
                </pic:pic>
              </a:graphicData>
            </a:graphic>
          </wp:inline>
        </w:drawing>
      </w:r>
    </w:p>
    <w:p w:rsidR="009D419E" w:rsidRDefault="009D419E" w:rsidP="009D419E">
      <w:pPr>
        <w:tabs>
          <w:tab w:val="left" w:pos="0"/>
        </w:tabs>
        <w:jc w:val="center"/>
        <w:rPr>
          <w:b/>
          <w:sz w:val="28"/>
          <w:szCs w:val="28"/>
        </w:rPr>
      </w:pPr>
    </w:p>
    <w:p w:rsidR="009D419E" w:rsidRDefault="00842752" w:rsidP="009D419E">
      <w:pPr>
        <w:tabs>
          <w:tab w:val="left" w:pos="0"/>
        </w:tabs>
        <w:jc w:val="center"/>
        <w:rPr>
          <w:b/>
          <w:sz w:val="28"/>
          <w:szCs w:val="28"/>
        </w:rPr>
      </w:pPr>
      <w:r w:rsidRPr="00842752">
        <w:rPr>
          <w:b/>
        </w:rPr>
        <w:t xml:space="preserve">Fig </w:t>
      </w:r>
      <w:r w:rsidR="00640A99">
        <w:rPr>
          <w:b/>
        </w:rPr>
        <w:t>8.5</w:t>
      </w:r>
      <w:r w:rsidRPr="00842752">
        <w:rPr>
          <w:b/>
        </w:rPr>
        <w:t>: DFD Level 1.</w:t>
      </w:r>
      <w:r>
        <w:rPr>
          <w:b/>
        </w:rPr>
        <w:t>4</w:t>
      </w:r>
    </w:p>
    <w:p w:rsidR="009514CF" w:rsidRDefault="009514CF" w:rsidP="009D419E">
      <w:pPr>
        <w:tabs>
          <w:tab w:val="left" w:pos="0"/>
        </w:tabs>
        <w:rPr>
          <w:b/>
          <w:sz w:val="28"/>
          <w:szCs w:val="28"/>
        </w:rPr>
      </w:pPr>
    </w:p>
    <w:p w:rsidR="009D419E" w:rsidRDefault="008D1D28" w:rsidP="009D419E">
      <w:pPr>
        <w:tabs>
          <w:tab w:val="left" w:pos="0"/>
        </w:tabs>
        <w:rPr>
          <w:b/>
          <w:sz w:val="28"/>
          <w:szCs w:val="28"/>
        </w:rPr>
      </w:pPr>
      <w:r>
        <w:rPr>
          <w:b/>
          <w:sz w:val="28"/>
          <w:szCs w:val="28"/>
        </w:rPr>
        <w:t>Level 2.1</w:t>
      </w:r>
      <w:r w:rsidR="009D419E" w:rsidRPr="009D419E">
        <w:rPr>
          <w:b/>
          <w:sz w:val="28"/>
          <w:szCs w:val="28"/>
        </w:rPr>
        <w:t>:</w:t>
      </w:r>
    </w:p>
    <w:p w:rsidR="006E45D9" w:rsidRDefault="006E45D9" w:rsidP="009D419E">
      <w:pPr>
        <w:tabs>
          <w:tab w:val="left" w:pos="0"/>
        </w:tabs>
        <w:rPr>
          <w:b/>
          <w:sz w:val="28"/>
          <w:szCs w:val="28"/>
        </w:rPr>
      </w:pPr>
    </w:p>
    <w:p w:rsidR="009D419E" w:rsidRDefault="009514CF" w:rsidP="009D419E">
      <w:pPr>
        <w:tabs>
          <w:tab w:val="left" w:pos="0"/>
        </w:tabs>
        <w:rPr>
          <w:b/>
          <w:sz w:val="28"/>
          <w:szCs w:val="28"/>
        </w:rPr>
      </w:pPr>
      <w:r>
        <w:rPr>
          <w:b/>
          <w:noProof/>
          <w:sz w:val="28"/>
          <w:szCs w:val="28"/>
        </w:rPr>
        <w:drawing>
          <wp:inline distT="0" distB="0" distL="0" distR="0">
            <wp:extent cx="5943600" cy="1220134"/>
            <wp:effectExtent l="19050" t="0" r="0" b="0"/>
            <wp:docPr id="21" name="Picture 13" descr="C:\Documents and Settings\dac5\Desktop\untitled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dac5\Desktop\untitled5.bmp"/>
                    <pic:cNvPicPr>
                      <a:picLocks noChangeAspect="1" noChangeArrowheads="1"/>
                    </pic:cNvPicPr>
                  </pic:nvPicPr>
                  <pic:blipFill>
                    <a:blip r:embed="rId28"/>
                    <a:srcRect/>
                    <a:stretch>
                      <a:fillRect/>
                    </a:stretch>
                  </pic:blipFill>
                  <pic:spPr bwMode="auto">
                    <a:xfrm>
                      <a:off x="0" y="0"/>
                      <a:ext cx="5943600" cy="1220134"/>
                    </a:xfrm>
                    <a:prstGeom prst="rect">
                      <a:avLst/>
                    </a:prstGeom>
                    <a:noFill/>
                    <a:ln w="9525">
                      <a:noFill/>
                      <a:miter lim="800000"/>
                      <a:headEnd/>
                      <a:tailEnd/>
                    </a:ln>
                  </pic:spPr>
                </pic:pic>
              </a:graphicData>
            </a:graphic>
          </wp:inline>
        </w:drawing>
      </w:r>
    </w:p>
    <w:p w:rsidR="00842752" w:rsidRPr="00842752" w:rsidRDefault="00842752" w:rsidP="00842752">
      <w:pPr>
        <w:tabs>
          <w:tab w:val="left" w:pos="0"/>
        </w:tabs>
        <w:jc w:val="center"/>
        <w:rPr>
          <w:b/>
        </w:rPr>
      </w:pPr>
      <w:r w:rsidRPr="00842752">
        <w:rPr>
          <w:b/>
        </w:rPr>
        <w:t xml:space="preserve">Fig </w:t>
      </w:r>
      <w:r>
        <w:rPr>
          <w:b/>
        </w:rPr>
        <w:t>8</w:t>
      </w:r>
      <w:r w:rsidR="00640A99">
        <w:rPr>
          <w:b/>
        </w:rPr>
        <w:t>.6</w:t>
      </w:r>
      <w:r w:rsidRPr="00842752">
        <w:rPr>
          <w:b/>
        </w:rPr>
        <w:t xml:space="preserve">: DFD Level </w:t>
      </w:r>
      <w:r>
        <w:rPr>
          <w:b/>
        </w:rPr>
        <w:t>2.</w:t>
      </w:r>
      <w:r w:rsidRPr="00842752">
        <w:rPr>
          <w:b/>
        </w:rPr>
        <w:t>1</w:t>
      </w:r>
    </w:p>
    <w:p w:rsidR="006E45D9" w:rsidRDefault="006E45D9" w:rsidP="009D419E">
      <w:pPr>
        <w:tabs>
          <w:tab w:val="left" w:pos="0"/>
        </w:tabs>
        <w:rPr>
          <w:b/>
          <w:sz w:val="28"/>
          <w:szCs w:val="28"/>
        </w:rPr>
      </w:pPr>
    </w:p>
    <w:p w:rsidR="009D419E" w:rsidRDefault="008D1D28" w:rsidP="009D419E">
      <w:pPr>
        <w:tabs>
          <w:tab w:val="left" w:pos="0"/>
        </w:tabs>
        <w:rPr>
          <w:b/>
          <w:sz w:val="28"/>
          <w:szCs w:val="28"/>
        </w:rPr>
      </w:pPr>
      <w:r>
        <w:rPr>
          <w:b/>
          <w:sz w:val="28"/>
          <w:szCs w:val="28"/>
        </w:rPr>
        <w:t>Level 2.2</w:t>
      </w:r>
      <w:r w:rsidR="009D419E" w:rsidRPr="009D419E">
        <w:rPr>
          <w:b/>
          <w:sz w:val="28"/>
          <w:szCs w:val="28"/>
        </w:rPr>
        <w:t>:</w:t>
      </w:r>
    </w:p>
    <w:p w:rsidR="009D419E" w:rsidRDefault="009D419E" w:rsidP="009D419E">
      <w:pPr>
        <w:tabs>
          <w:tab w:val="left" w:pos="0"/>
        </w:tabs>
        <w:rPr>
          <w:b/>
          <w:sz w:val="28"/>
          <w:szCs w:val="28"/>
        </w:rPr>
      </w:pPr>
    </w:p>
    <w:p w:rsidR="009D419E" w:rsidRDefault="004729B0" w:rsidP="009D419E">
      <w:pPr>
        <w:tabs>
          <w:tab w:val="left" w:pos="0"/>
        </w:tabs>
        <w:rPr>
          <w:b/>
          <w:sz w:val="28"/>
          <w:szCs w:val="28"/>
        </w:rPr>
      </w:pPr>
      <w:r>
        <w:rPr>
          <w:b/>
          <w:noProof/>
          <w:sz w:val="28"/>
          <w:szCs w:val="28"/>
        </w:rPr>
        <w:drawing>
          <wp:inline distT="0" distB="0" distL="0" distR="0">
            <wp:extent cx="5943600" cy="1220134"/>
            <wp:effectExtent l="19050" t="0" r="0" b="0"/>
            <wp:docPr id="2" name="Picture 1" descr="C:\Documents and Settings\dac5\Desktop\untitled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c5\Desktop\untitled6.bmp"/>
                    <pic:cNvPicPr>
                      <a:picLocks noChangeAspect="1" noChangeArrowheads="1"/>
                    </pic:cNvPicPr>
                  </pic:nvPicPr>
                  <pic:blipFill>
                    <a:blip r:embed="rId29"/>
                    <a:srcRect/>
                    <a:stretch>
                      <a:fillRect/>
                    </a:stretch>
                  </pic:blipFill>
                  <pic:spPr bwMode="auto">
                    <a:xfrm>
                      <a:off x="0" y="0"/>
                      <a:ext cx="5943600" cy="1220134"/>
                    </a:xfrm>
                    <a:prstGeom prst="rect">
                      <a:avLst/>
                    </a:prstGeom>
                    <a:noFill/>
                    <a:ln w="9525">
                      <a:noFill/>
                      <a:miter lim="800000"/>
                      <a:headEnd/>
                      <a:tailEnd/>
                    </a:ln>
                  </pic:spPr>
                </pic:pic>
              </a:graphicData>
            </a:graphic>
          </wp:inline>
        </w:drawing>
      </w:r>
    </w:p>
    <w:p w:rsidR="00842752" w:rsidRPr="00842752" w:rsidRDefault="00842752" w:rsidP="00842752">
      <w:pPr>
        <w:tabs>
          <w:tab w:val="left" w:pos="0"/>
        </w:tabs>
        <w:jc w:val="center"/>
        <w:rPr>
          <w:b/>
        </w:rPr>
      </w:pPr>
      <w:r w:rsidRPr="00842752">
        <w:rPr>
          <w:b/>
        </w:rPr>
        <w:lastRenderedPageBreak/>
        <w:t xml:space="preserve">Fig </w:t>
      </w:r>
      <w:r w:rsidR="00640A99">
        <w:rPr>
          <w:b/>
        </w:rPr>
        <w:t>8.7</w:t>
      </w:r>
      <w:r w:rsidRPr="00842752">
        <w:rPr>
          <w:b/>
        </w:rPr>
        <w:t xml:space="preserve">: DFD Level </w:t>
      </w:r>
      <w:r>
        <w:rPr>
          <w:b/>
        </w:rPr>
        <w:t>2.2</w:t>
      </w:r>
    </w:p>
    <w:p w:rsidR="00E01831" w:rsidRDefault="00E01831" w:rsidP="00311831">
      <w:pPr>
        <w:autoSpaceDE w:val="0"/>
        <w:autoSpaceDN w:val="0"/>
        <w:adjustRightInd w:val="0"/>
        <w:jc w:val="both"/>
        <w:rPr>
          <w:sz w:val="28"/>
          <w:szCs w:val="28"/>
        </w:rPr>
      </w:pPr>
    </w:p>
    <w:p w:rsidR="002510A6" w:rsidRPr="002510A6" w:rsidRDefault="002A72B3" w:rsidP="006D410A">
      <w:pPr>
        <w:pStyle w:val="Heading1"/>
        <w:rPr>
          <w:rFonts w:ascii="Times New Roman" w:hAnsi="Times New Roman" w:cs="Times New Roman"/>
        </w:rPr>
      </w:pPr>
      <w:r w:rsidRPr="002510A6">
        <w:rPr>
          <w:rFonts w:ascii="Times New Roman" w:hAnsi="Times New Roman" w:cs="Times New Roman"/>
        </w:rPr>
        <w:t>9. UML</w:t>
      </w:r>
      <w:r w:rsidR="002510A6" w:rsidRPr="002510A6">
        <w:rPr>
          <w:rFonts w:ascii="Times New Roman" w:hAnsi="Times New Roman" w:cs="Times New Roman"/>
        </w:rPr>
        <w:t xml:space="preserve"> Diagrams:</w:t>
      </w:r>
    </w:p>
    <w:p w:rsidR="002510A6" w:rsidRDefault="002510A6" w:rsidP="002510A6"/>
    <w:p w:rsidR="002510A6" w:rsidRDefault="002510A6" w:rsidP="002510A6">
      <w:pPr>
        <w:rPr>
          <w:b/>
          <w:sz w:val="28"/>
          <w:szCs w:val="28"/>
        </w:rPr>
      </w:pPr>
      <w:r w:rsidRPr="002510A6">
        <w:rPr>
          <w:b/>
          <w:sz w:val="28"/>
          <w:szCs w:val="28"/>
        </w:rPr>
        <w:t>9.1</w:t>
      </w:r>
      <w:r w:rsidR="006D4150">
        <w:rPr>
          <w:b/>
          <w:sz w:val="28"/>
          <w:szCs w:val="28"/>
        </w:rPr>
        <w:t xml:space="preserve"> </w:t>
      </w:r>
      <w:r w:rsidRPr="002510A6">
        <w:rPr>
          <w:b/>
          <w:sz w:val="28"/>
          <w:szCs w:val="28"/>
        </w:rPr>
        <w:t>Use Case diagram:</w:t>
      </w:r>
    </w:p>
    <w:p w:rsidR="002510A6" w:rsidRDefault="002510A6" w:rsidP="002510A6">
      <w:pPr>
        <w:rPr>
          <w:b/>
          <w:sz w:val="28"/>
          <w:szCs w:val="28"/>
        </w:rPr>
      </w:pPr>
    </w:p>
    <w:p w:rsidR="002510A6" w:rsidRPr="002510A6" w:rsidRDefault="002510A6" w:rsidP="002510A6">
      <w:pPr>
        <w:pStyle w:val="ListParagraph"/>
        <w:numPr>
          <w:ilvl w:val="0"/>
          <w:numId w:val="20"/>
        </w:numPr>
        <w:rPr>
          <w:b/>
          <w:sz w:val="28"/>
          <w:szCs w:val="28"/>
        </w:rPr>
      </w:pPr>
      <w:r w:rsidRPr="002510A6">
        <w:rPr>
          <w:b/>
        </w:rPr>
        <w:t>Main Application start:</w:t>
      </w:r>
    </w:p>
    <w:p w:rsidR="002510A6" w:rsidRDefault="002510A6" w:rsidP="002510A6">
      <w:pPr>
        <w:pStyle w:val="ListParagraph"/>
        <w:rPr>
          <w:b/>
        </w:rPr>
      </w:pPr>
    </w:p>
    <w:p w:rsidR="002510A6" w:rsidRDefault="002510A6" w:rsidP="002510A6">
      <w:pPr>
        <w:pStyle w:val="ListParagraph"/>
        <w:rPr>
          <w:b/>
        </w:rPr>
      </w:pPr>
    </w:p>
    <w:p w:rsidR="002510A6" w:rsidRDefault="002510A6" w:rsidP="002510A6">
      <w:pPr>
        <w:pStyle w:val="ListParagraph"/>
        <w:rPr>
          <w:b/>
          <w:sz w:val="28"/>
          <w:szCs w:val="28"/>
        </w:rPr>
      </w:pPr>
      <w:r w:rsidRPr="002510A6">
        <w:rPr>
          <w:b/>
        </w:rPr>
        <w:drawing>
          <wp:inline distT="0" distB="0" distL="0" distR="0">
            <wp:extent cx="3966354" cy="2897489"/>
            <wp:effectExtent l="19050" t="0" r="0" b="0"/>
            <wp:docPr id="3" name="Picture 1" descr="C:\Documents and Settings\dac3\Desktop\Pritesh\Use case diagram\us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c3\Desktop\Pritesh\Use case diagram\use2.jpeg"/>
                    <pic:cNvPicPr>
                      <a:picLocks noChangeAspect="1" noChangeArrowheads="1"/>
                    </pic:cNvPicPr>
                  </pic:nvPicPr>
                  <pic:blipFill>
                    <a:blip r:embed="rId30"/>
                    <a:srcRect/>
                    <a:stretch>
                      <a:fillRect/>
                    </a:stretch>
                  </pic:blipFill>
                  <pic:spPr bwMode="auto">
                    <a:xfrm>
                      <a:off x="0" y="0"/>
                      <a:ext cx="3968115" cy="2898775"/>
                    </a:xfrm>
                    <a:prstGeom prst="rect">
                      <a:avLst/>
                    </a:prstGeom>
                    <a:noFill/>
                    <a:ln w="9525">
                      <a:noFill/>
                      <a:miter lim="800000"/>
                      <a:headEnd/>
                      <a:tailEnd/>
                    </a:ln>
                  </pic:spPr>
                </pic:pic>
              </a:graphicData>
            </a:graphic>
          </wp:inline>
        </w:drawing>
      </w:r>
    </w:p>
    <w:p w:rsidR="004019B3" w:rsidRDefault="004019B3" w:rsidP="004019B3">
      <w:pPr>
        <w:rPr>
          <w:b/>
        </w:rPr>
      </w:pPr>
    </w:p>
    <w:p w:rsidR="004A0D2F" w:rsidRPr="00842752" w:rsidRDefault="004A0D2F" w:rsidP="004A0D2F">
      <w:pPr>
        <w:tabs>
          <w:tab w:val="left" w:pos="0"/>
        </w:tabs>
        <w:jc w:val="center"/>
        <w:rPr>
          <w:b/>
        </w:rPr>
      </w:pPr>
      <w:r w:rsidRPr="00842752">
        <w:rPr>
          <w:b/>
        </w:rPr>
        <w:t xml:space="preserve">Fig </w:t>
      </w:r>
      <w:r w:rsidR="00640A99">
        <w:rPr>
          <w:b/>
        </w:rPr>
        <w:t>9.1</w:t>
      </w:r>
      <w:r w:rsidR="00FC4784">
        <w:rPr>
          <w:b/>
        </w:rPr>
        <w:t>.1</w:t>
      </w:r>
      <w:r w:rsidRPr="00842752">
        <w:rPr>
          <w:b/>
        </w:rPr>
        <w:t>:</w:t>
      </w:r>
      <w:r>
        <w:rPr>
          <w:b/>
        </w:rPr>
        <w:t xml:space="preserve"> Use case 1</w:t>
      </w: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4019B3" w:rsidRDefault="004019B3" w:rsidP="004019B3">
      <w:pPr>
        <w:rPr>
          <w:b/>
        </w:rPr>
      </w:pPr>
    </w:p>
    <w:p w:rsidR="002510A6" w:rsidRPr="004019B3" w:rsidRDefault="002510A6" w:rsidP="004019B3">
      <w:pPr>
        <w:pStyle w:val="ListParagraph"/>
        <w:numPr>
          <w:ilvl w:val="0"/>
          <w:numId w:val="20"/>
        </w:numPr>
        <w:rPr>
          <w:b/>
        </w:rPr>
      </w:pPr>
      <w:r w:rsidRPr="004019B3">
        <w:rPr>
          <w:b/>
        </w:rPr>
        <w:t>When User click on start:</w:t>
      </w:r>
    </w:p>
    <w:p w:rsidR="002510A6" w:rsidRDefault="002510A6" w:rsidP="002510A6">
      <w:pPr>
        <w:rPr>
          <w:b/>
        </w:rPr>
      </w:pPr>
    </w:p>
    <w:p w:rsidR="004019B3" w:rsidRDefault="004019B3" w:rsidP="002510A6">
      <w:pPr>
        <w:rPr>
          <w:b/>
        </w:rPr>
      </w:pPr>
    </w:p>
    <w:p w:rsidR="002510A6" w:rsidRPr="002510A6" w:rsidRDefault="002510A6" w:rsidP="002510A6">
      <w:pPr>
        <w:ind w:left="360"/>
        <w:rPr>
          <w:b/>
        </w:rPr>
      </w:pPr>
      <w:r w:rsidRPr="002510A6">
        <w:rPr>
          <w:b/>
        </w:rPr>
        <w:drawing>
          <wp:inline distT="0" distB="0" distL="0" distR="0">
            <wp:extent cx="5939423" cy="4183812"/>
            <wp:effectExtent l="19050" t="0" r="4177" b="0"/>
            <wp:docPr id="4" name="Picture 2" descr="C:\Documents and Settings\dac3\Desktop\Pritesh\Use case diagram\us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ac3\Desktop\Pritesh\Use case diagram\use1.jpeg"/>
                    <pic:cNvPicPr>
                      <a:picLocks noChangeAspect="1" noChangeArrowheads="1"/>
                    </pic:cNvPicPr>
                  </pic:nvPicPr>
                  <pic:blipFill>
                    <a:blip r:embed="rId31"/>
                    <a:srcRect/>
                    <a:stretch>
                      <a:fillRect/>
                    </a:stretch>
                  </pic:blipFill>
                  <pic:spPr bwMode="auto">
                    <a:xfrm>
                      <a:off x="0" y="0"/>
                      <a:ext cx="5943600" cy="4186754"/>
                    </a:xfrm>
                    <a:prstGeom prst="rect">
                      <a:avLst/>
                    </a:prstGeom>
                    <a:noFill/>
                    <a:ln w="9525">
                      <a:noFill/>
                      <a:miter lim="800000"/>
                      <a:headEnd/>
                      <a:tailEnd/>
                    </a:ln>
                  </pic:spPr>
                </pic:pic>
              </a:graphicData>
            </a:graphic>
          </wp:inline>
        </w:drawing>
      </w:r>
    </w:p>
    <w:p w:rsidR="004A0D2F" w:rsidRPr="00842752" w:rsidRDefault="004A0D2F" w:rsidP="004A0D2F">
      <w:pPr>
        <w:tabs>
          <w:tab w:val="left" w:pos="0"/>
        </w:tabs>
        <w:jc w:val="center"/>
        <w:rPr>
          <w:b/>
        </w:rPr>
      </w:pPr>
      <w:r w:rsidRPr="00842752">
        <w:rPr>
          <w:b/>
        </w:rPr>
        <w:t xml:space="preserve">Fig </w:t>
      </w:r>
      <w:r w:rsidR="00640A99">
        <w:rPr>
          <w:b/>
        </w:rPr>
        <w:t>9.</w:t>
      </w:r>
      <w:r w:rsidR="00FC4784">
        <w:rPr>
          <w:b/>
        </w:rPr>
        <w:t>1.</w:t>
      </w:r>
      <w:r w:rsidR="00640A99">
        <w:rPr>
          <w:b/>
        </w:rPr>
        <w:t>2</w:t>
      </w:r>
      <w:r>
        <w:rPr>
          <w:b/>
        </w:rPr>
        <w:t>: Use Case 2</w:t>
      </w:r>
    </w:p>
    <w:p w:rsidR="002510A6" w:rsidRDefault="002510A6" w:rsidP="002510A6">
      <w:pPr>
        <w:rPr>
          <w:b/>
          <w:sz w:val="28"/>
          <w:szCs w:val="28"/>
        </w:rPr>
      </w:pPr>
    </w:p>
    <w:p w:rsidR="002510A6" w:rsidRDefault="002510A6" w:rsidP="002510A6">
      <w:pPr>
        <w:rPr>
          <w:b/>
          <w:sz w:val="28"/>
          <w:szCs w:val="28"/>
        </w:rPr>
      </w:pPr>
    </w:p>
    <w:p w:rsidR="002510A6" w:rsidRDefault="002510A6" w:rsidP="002510A6">
      <w:pPr>
        <w:rPr>
          <w:b/>
          <w:sz w:val="28"/>
          <w:szCs w:val="28"/>
        </w:rPr>
      </w:pPr>
    </w:p>
    <w:p w:rsidR="004A0D2F" w:rsidRDefault="004019B3" w:rsidP="004A0D2F">
      <w:pPr>
        <w:pStyle w:val="ListParagraph"/>
        <w:rPr>
          <w:b/>
        </w:rPr>
      </w:pPr>
      <w:r w:rsidRPr="004019B3">
        <w:rPr>
          <w:b/>
        </w:rPr>
        <w:lastRenderedPageBreak/>
        <w:t>When user click on About us:</w:t>
      </w:r>
      <w:r w:rsidRPr="004019B3">
        <w:rPr>
          <w:noProof/>
        </w:rPr>
        <w:drawing>
          <wp:inline distT="0" distB="0" distL="0" distR="0">
            <wp:extent cx="3554356" cy="3019647"/>
            <wp:effectExtent l="19050" t="0" r="7994" b="0"/>
            <wp:docPr id="5" name="Picture 3" descr="C:\Documents and Settings\dac3\Desktop\Pritesh\Use case diagram\us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dac3\Desktop\Pritesh\Use case diagram\use3.jpeg"/>
                    <pic:cNvPicPr>
                      <a:picLocks noChangeAspect="1" noChangeArrowheads="1"/>
                    </pic:cNvPicPr>
                  </pic:nvPicPr>
                  <pic:blipFill>
                    <a:blip r:embed="rId32"/>
                    <a:srcRect/>
                    <a:stretch>
                      <a:fillRect/>
                    </a:stretch>
                  </pic:blipFill>
                  <pic:spPr bwMode="auto">
                    <a:xfrm>
                      <a:off x="0" y="0"/>
                      <a:ext cx="3554095" cy="3019425"/>
                    </a:xfrm>
                    <a:prstGeom prst="rect">
                      <a:avLst/>
                    </a:prstGeom>
                    <a:noFill/>
                    <a:ln w="9525">
                      <a:noFill/>
                      <a:miter lim="800000"/>
                      <a:headEnd/>
                      <a:tailEnd/>
                    </a:ln>
                  </pic:spPr>
                </pic:pic>
              </a:graphicData>
            </a:graphic>
          </wp:inline>
        </w:drawing>
      </w:r>
    </w:p>
    <w:p w:rsidR="004A0D2F" w:rsidRPr="004A0D2F" w:rsidRDefault="004A0D2F" w:rsidP="004A0D2F">
      <w:pPr>
        <w:rPr>
          <w:b/>
        </w:rPr>
      </w:pPr>
      <w:r>
        <w:rPr>
          <w:b/>
        </w:rPr>
        <w:t xml:space="preserve">                                      </w:t>
      </w:r>
      <w:r w:rsidR="00640A99">
        <w:rPr>
          <w:b/>
        </w:rPr>
        <w:t xml:space="preserve">       </w:t>
      </w:r>
      <w:r>
        <w:rPr>
          <w:b/>
        </w:rPr>
        <w:t xml:space="preserve">     </w:t>
      </w:r>
      <w:r w:rsidRPr="004A0D2F">
        <w:rPr>
          <w:b/>
        </w:rPr>
        <w:t xml:space="preserve">Fig </w:t>
      </w:r>
      <w:r w:rsidR="00640A99">
        <w:rPr>
          <w:b/>
        </w:rPr>
        <w:t>9.</w:t>
      </w:r>
      <w:r w:rsidR="00FC4784">
        <w:rPr>
          <w:b/>
        </w:rPr>
        <w:t>1.</w:t>
      </w:r>
      <w:r w:rsidR="00640A99">
        <w:rPr>
          <w:b/>
        </w:rPr>
        <w:t>3</w:t>
      </w:r>
      <w:r w:rsidRPr="004A0D2F">
        <w:rPr>
          <w:b/>
        </w:rPr>
        <w:t>: Use case 3</w:t>
      </w: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F7435F" w:rsidRDefault="00F7435F"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2510A6" w:rsidRDefault="002510A6" w:rsidP="002510A6">
      <w:pPr>
        <w:rPr>
          <w:b/>
          <w:sz w:val="28"/>
          <w:szCs w:val="28"/>
        </w:rPr>
      </w:pPr>
      <w:r w:rsidRPr="002510A6">
        <w:rPr>
          <w:b/>
          <w:sz w:val="28"/>
          <w:szCs w:val="28"/>
        </w:rPr>
        <w:lastRenderedPageBreak/>
        <w:t>9.2</w:t>
      </w:r>
      <w:r w:rsidR="006D4150">
        <w:rPr>
          <w:b/>
          <w:sz w:val="28"/>
          <w:szCs w:val="28"/>
        </w:rPr>
        <w:t xml:space="preserve"> </w:t>
      </w:r>
      <w:r w:rsidRPr="002510A6">
        <w:rPr>
          <w:b/>
          <w:sz w:val="28"/>
          <w:szCs w:val="28"/>
        </w:rPr>
        <w:t>Class diagram:</w:t>
      </w:r>
      <w:r w:rsidR="00580B5E">
        <w:rPr>
          <w:b/>
          <w:sz w:val="28"/>
          <w:szCs w:val="28"/>
        </w:rPr>
        <w:t xml:space="preserve"> </w:t>
      </w:r>
    </w:p>
    <w:p w:rsidR="00580B5E" w:rsidRDefault="00580B5E" w:rsidP="002510A6">
      <w:pPr>
        <w:rPr>
          <w:b/>
          <w:sz w:val="28"/>
          <w:szCs w:val="28"/>
        </w:rPr>
      </w:pPr>
    </w:p>
    <w:p w:rsidR="00580B5E" w:rsidRPr="002510A6" w:rsidRDefault="00580B5E" w:rsidP="002510A6">
      <w:pPr>
        <w:rPr>
          <w:b/>
          <w:sz w:val="28"/>
          <w:szCs w:val="28"/>
        </w:rPr>
      </w:pPr>
    </w:p>
    <w:p w:rsidR="004019B3" w:rsidRDefault="004019B3" w:rsidP="002510A6">
      <w:pPr>
        <w:rPr>
          <w:b/>
          <w:sz w:val="28"/>
          <w:szCs w:val="28"/>
        </w:rPr>
      </w:pPr>
    </w:p>
    <w:p w:rsidR="00580B5E" w:rsidRDefault="00580B5E" w:rsidP="002510A6">
      <w:pPr>
        <w:rPr>
          <w:b/>
          <w:sz w:val="28"/>
          <w:szCs w:val="28"/>
        </w:rPr>
      </w:pPr>
      <w:r>
        <w:rPr>
          <w:noProof/>
        </w:rPr>
        <w:drawing>
          <wp:inline distT="0" distB="0" distL="0" distR="0">
            <wp:extent cx="5475605" cy="67195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475605" cy="6719570"/>
                    </a:xfrm>
                    <a:prstGeom prst="rect">
                      <a:avLst/>
                    </a:prstGeom>
                    <a:noFill/>
                    <a:ln w="9525">
                      <a:noFill/>
                      <a:miter lim="800000"/>
                      <a:headEnd/>
                      <a:tailEnd/>
                    </a:ln>
                  </pic:spPr>
                </pic:pic>
              </a:graphicData>
            </a:graphic>
          </wp:inline>
        </w:drawing>
      </w:r>
    </w:p>
    <w:p w:rsidR="004019B3" w:rsidRDefault="004019B3" w:rsidP="002510A6">
      <w:pPr>
        <w:rPr>
          <w:b/>
          <w:sz w:val="28"/>
          <w:szCs w:val="28"/>
        </w:rPr>
      </w:pPr>
    </w:p>
    <w:p w:rsidR="004019B3" w:rsidRDefault="00580B5E" w:rsidP="00580B5E">
      <w:pPr>
        <w:jc w:val="center"/>
        <w:rPr>
          <w:b/>
          <w:sz w:val="28"/>
          <w:szCs w:val="28"/>
        </w:rPr>
      </w:pPr>
      <w:r w:rsidRPr="004A0D2F">
        <w:rPr>
          <w:b/>
        </w:rPr>
        <w:t xml:space="preserve">Fig </w:t>
      </w:r>
      <w:r>
        <w:rPr>
          <w:b/>
        </w:rPr>
        <w:t>9.2.1</w:t>
      </w:r>
      <w:r w:rsidRPr="004A0D2F">
        <w:rPr>
          <w:b/>
        </w:rPr>
        <w:t>: Use case 3</w:t>
      </w:r>
    </w:p>
    <w:p w:rsidR="004019B3" w:rsidRDefault="004019B3" w:rsidP="002510A6">
      <w:pPr>
        <w:rPr>
          <w:b/>
          <w:sz w:val="28"/>
          <w:szCs w:val="28"/>
        </w:rPr>
      </w:pPr>
    </w:p>
    <w:p w:rsidR="004019B3" w:rsidRDefault="002510A6" w:rsidP="004019B3">
      <w:pPr>
        <w:rPr>
          <w:b/>
          <w:sz w:val="28"/>
          <w:szCs w:val="28"/>
        </w:rPr>
      </w:pPr>
      <w:r w:rsidRPr="002510A6">
        <w:rPr>
          <w:b/>
          <w:sz w:val="28"/>
          <w:szCs w:val="28"/>
        </w:rPr>
        <w:lastRenderedPageBreak/>
        <w:t>9.3</w:t>
      </w:r>
      <w:r w:rsidR="006D4150">
        <w:rPr>
          <w:b/>
          <w:sz w:val="28"/>
          <w:szCs w:val="28"/>
        </w:rPr>
        <w:t xml:space="preserve"> </w:t>
      </w:r>
      <w:r w:rsidRPr="002510A6">
        <w:rPr>
          <w:b/>
          <w:sz w:val="28"/>
          <w:szCs w:val="28"/>
        </w:rPr>
        <w:t>Sequence diagram:</w:t>
      </w:r>
    </w:p>
    <w:p w:rsidR="00A84107" w:rsidRDefault="00A84107" w:rsidP="004019B3">
      <w:pPr>
        <w:rPr>
          <w:b/>
          <w:sz w:val="28"/>
          <w:szCs w:val="28"/>
        </w:rPr>
      </w:pPr>
    </w:p>
    <w:p w:rsidR="004019B3" w:rsidRDefault="004019B3" w:rsidP="004019B3">
      <w:pPr>
        <w:pStyle w:val="ListParagraph"/>
        <w:numPr>
          <w:ilvl w:val="0"/>
          <w:numId w:val="20"/>
        </w:numPr>
        <w:rPr>
          <w:b/>
        </w:rPr>
      </w:pPr>
      <w:r w:rsidRPr="00A84107">
        <w:rPr>
          <w:b/>
          <w:noProof/>
        </w:rPr>
        <w:t>When user starts Application:</w:t>
      </w:r>
    </w:p>
    <w:p w:rsidR="00A84107" w:rsidRPr="00A84107" w:rsidRDefault="00A84107" w:rsidP="00A84107">
      <w:pPr>
        <w:pStyle w:val="ListParagraph"/>
        <w:rPr>
          <w:b/>
        </w:rPr>
      </w:pPr>
    </w:p>
    <w:p w:rsidR="004019B3" w:rsidRDefault="004019B3" w:rsidP="004019B3">
      <w:pPr>
        <w:pStyle w:val="ListParagraph"/>
        <w:jc w:val="center"/>
        <w:rPr>
          <w:noProof/>
        </w:rPr>
      </w:pPr>
      <w:r w:rsidRPr="004019B3">
        <w:rPr>
          <w:noProof/>
        </w:rPr>
        <w:drawing>
          <wp:inline distT="0" distB="0" distL="0" distR="0">
            <wp:extent cx="3571152" cy="695369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3571875" cy="6955100"/>
                    </a:xfrm>
                    <a:prstGeom prst="rect">
                      <a:avLst/>
                    </a:prstGeom>
                    <a:noFill/>
                    <a:ln w="9525">
                      <a:noFill/>
                      <a:miter lim="800000"/>
                      <a:headEnd/>
                      <a:tailEnd/>
                    </a:ln>
                  </pic:spPr>
                </pic:pic>
              </a:graphicData>
            </a:graphic>
          </wp:inline>
        </w:drawing>
      </w:r>
    </w:p>
    <w:p w:rsidR="00F7435F" w:rsidRPr="00842752" w:rsidRDefault="00F7435F" w:rsidP="00F7435F">
      <w:pPr>
        <w:tabs>
          <w:tab w:val="left" w:pos="0"/>
        </w:tabs>
        <w:jc w:val="center"/>
        <w:rPr>
          <w:b/>
        </w:rPr>
      </w:pPr>
      <w:r w:rsidRPr="00842752">
        <w:rPr>
          <w:b/>
        </w:rPr>
        <w:t xml:space="preserve">Fig </w:t>
      </w:r>
      <w:r w:rsidR="00FC4784">
        <w:rPr>
          <w:b/>
        </w:rPr>
        <w:t>9.3.1</w:t>
      </w:r>
      <w:r>
        <w:rPr>
          <w:b/>
        </w:rPr>
        <w:t>: Sequence diagram 1</w:t>
      </w:r>
    </w:p>
    <w:p w:rsidR="00A84107" w:rsidRDefault="00A84107" w:rsidP="004019B3">
      <w:pPr>
        <w:pStyle w:val="ListParagraph"/>
        <w:jc w:val="center"/>
        <w:rPr>
          <w:noProof/>
        </w:rPr>
      </w:pPr>
    </w:p>
    <w:p w:rsidR="00A84107" w:rsidRDefault="00A84107" w:rsidP="004019B3">
      <w:pPr>
        <w:pStyle w:val="ListParagraph"/>
        <w:jc w:val="center"/>
        <w:rPr>
          <w:noProof/>
        </w:rPr>
      </w:pPr>
    </w:p>
    <w:p w:rsidR="00A84107" w:rsidRDefault="00A84107" w:rsidP="004019B3">
      <w:pPr>
        <w:pStyle w:val="ListParagraph"/>
        <w:jc w:val="center"/>
        <w:rPr>
          <w:noProof/>
        </w:rPr>
      </w:pPr>
    </w:p>
    <w:p w:rsidR="00A84107" w:rsidRDefault="00A84107" w:rsidP="004019B3">
      <w:pPr>
        <w:pStyle w:val="ListParagraph"/>
        <w:jc w:val="center"/>
        <w:rPr>
          <w:noProof/>
        </w:rPr>
      </w:pPr>
    </w:p>
    <w:p w:rsidR="004019B3" w:rsidRPr="000D3631" w:rsidRDefault="004019B3" w:rsidP="004019B3">
      <w:pPr>
        <w:pStyle w:val="ListParagraph"/>
        <w:numPr>
          <w:ilvl w:val="0"/>
          <w:numId w:val="20"/>
        </w:numPr>
        <w:rPr>
          <w:b/>
        </w:rPr>
      </w:pPr>
      <w:r w:rsidRPr="000D3631">
        <w:rPr>
          <w:b/>
          <w:noProof/>
        </w:rPr>
        <w:t>When User Clicks on About us page:</w:t>
      </w:r>
    </w:p>
    <w:p w:rsidR="0035183C" w:rsidRPr="004019B3" w:rsidRDefault="0035183C" w:rsidP="0035183C">
      <w:pPr>
        <w:pStyle w:val="ListParagraph"/>
        <w:rPr>
          <w:b/>
          <w:sz w:val="28"/>
          <w:szCs w:val="28"/>
        </w:rPr>
      </w:pPr>
    </w:p>
    <w:p w:rsidR="004019B3" w:rsidRDefault="004019B3" w:rsidP="002510A6">
      <w:pPr>
        <w:rPr>
          <w:b/>
          <w:sz w:val="28"/>
          <w:szCs w:val="28"/>
        </w:rPr>
      </w:pPr>
    </w:p>
    <w:p w:rsidR="004019B3" w:rsidRDefault="004019B3" w:rsidP="0035183C">
      <w:pPr>
        <w:jc w:val="center"/>
        <w:rPr>
          <w:b/>
          <w:sz w:val="28"/>
          <w:szCs w:val="28"/>
        </w:rPr>
      </w:pPr>
      <w:r w:rsidRPr="004019B3">
        <w:rPr>
          <w:b/>
          <w:sz w:val="28"/>
          <w:szCs w:val="28"/>
        </w:rPr>
        <w:drawing>
          <wp:inline distT="0" distB="0" distL="0" distR="0">
            <wp:extent cx="3209925" cy="5153025"/>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srcRect/>
                    <a:stretch>
                      <a:fillRect/>
                    </a:stretch>
                  </pic:blipFill>
                  <pic:spPr bwMode="auto">
                    <a:xfrm>
                      <a:off x="0" y="0"/>
                      <a:ext cx="3209925" cy="5153025"/>
                    </a:xfrm>
                    <a:prstGeom prst="rect">
                      <a:avLst/>
                    </a:prstGeom>
                    <a:noFill/>
                    <a:ln w="9525">
                      <a:noFill/>
                      <a:miter lim="800000"/>
                      <a:headEnd/>
                      <a:tailEnd/>
                    </a:ln>
                  </pic:spPr>
                </pic:pic>
              </a:graphicData>
            </a:graphic>
          </wp:inline>
        </w:drawing>
      </w: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F7435F" w:rsidRPr="00842752" w:rsidRDefault="00F7435F" w:rsidP="00F7435F">
      <w:pPr>
        <w:tabs>
          <w:tab w:val="left" w:pos="0"/>
        </w:tabs>
        <w:jc w:val="center"/>
        <w:rPr>
          <w:b/>
        </w:rPr>
      </w:pPr>
      <w:r w:rsidRPr="00842752">
        <w:rPr>
          <w:b/>
        </w:rPr>
        <w:t xml:space="preserve">Fig </w:t>
      </w:r>
      <w:r w:rsidR="00FC4784">
        <w:rPr>
          <w:b/>
        </w:rPr>
        <w:t>9.3.2</w:t>
      </w:r>
      <w:r>
        <w:rPr>
          <w:b/>
        </w:rPr>
        <w:t>: Sequence diagram 2</w:t>
      </w: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Pr="000D3631" w:rsidRDefault="004019B3" w:rsidP="004019B3">
      <w:pPr>
        <w:pStyle w:val="ListParagraph"/>
        <w:numPr>
          <w:ilvl w:val="0"/>
          <w:numId w:val="20"/>
        </w:numPr>
        <w:rPr>
          <w:b/>
        </w:rPr>
      </w:pPr>
      <w:r w:rsidRPr="000D3631">
        <w:rPr>
          <w:b/>
          <w:noProof/>
        </w:rPr>
        <w:t>When user clicks on start:</w:t>
      </w:r>
    </w:p>
    <w:p w:rsidR="004019B3" w:rsidRDefault="004019B3" w:rsidP="004019B3">
      <w:pPr>
        <w:pStyle w:val="ListParagraph"/>
        <w:rPr>
          <w:b/>
          <w:sz w:val="28"/>
          <w:szCs w:val="28"/>
        </w:rPr>
      </w:pPr>
    </w:p>
    <w:p w:rsidR="004019B3" w:rsidRDefault="004019B3" w:rsidP="004019B3">
      <w:pPr>
        <w:pStyle w:val="ListParagraph"/>
        <w:rPr>
          <w:b/>
          <w:noProof/>
          <w:sz w:val="28"/>
          <w:szCs w:val="28"/>
        </w:rPr>
      </w:pPr>
    </w:p>
    <w:p w:rsidR="004019B3" w:rsidRPr="004019B3" w:rsidRDefault="004019B3" w:rsidP="004019B3">
      <w:pPr>
        <w:pStyle w:val="ListParagraph"/>
        <w:rPr>
          <w:b/>
          <w:sz w:val="28"/>
          <w:szCs w:val="28"/>
        </w:rPr>
      </w:pPr>
    </w:p>
    <w:p w:rsidR="004019B3" w:rsidRDefault="004019B3" w:rsidP="0035183C">
      <w:pPr>
        <w:jc w:val="center"/>
        <w:rPr>
          <w:b/>
          <w:sz w:val="28"/>
          <w:szCs w:val="28"/>
        </w:rPr>
      </w:pPr>
      <w:r w:rsidRPr="004019B3">
        <w:rPr>
          <w:b/>
          <w:sz w:val="28"/>
          <w:szCs w:val="28"/>
        </w:rPr>
        <w:drawing>
          <wp:inline distT="0" distB="0" distL="0" distR="0">
            <wp:extent cx="5676900" cy="48196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5676900" cy="4819650"/>
                    </a:xfrm>
                    <a:prstGeom prst="rect">
                      <a:avLst/>
                    </a:prstGeom>
                    <a:noFill/>
                    <a:ln w="9525">
                      <a:noFill/>
                      <a:miter lim="800000"/>
                      <a:headEnd/>
                      <a:tailEnd/>
                    </a:ln>
                  </pic:spPr>
                </pic:pic>
              </a:graphicData>
            </a:graphic>
          </wp:inline>
        </w:drawing>
      </w: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123BC7" w:rsidRPr="00842752" w:rsidRDefault="00123BC7" w:rsidP="00123BC7">
      <w:pPr>
        <w:tabs>
          <w:tab w:val="left" w:pos="0"/>
        </w:tabs>
        <w:jc w:val="center"/>
        <w:rPr>
          <w:b/>
        </w:rPr>
      </w:pPr>
      <w:r w:rsidRPr="00842752">
        <w:rPr>
          <w:b/>
        </w:rPr>
        <w:t xml:space="preserve">Fig </w:t>
      </w:r>
      <w:r w:rsidR="00FC4784">
        <w:rPr>
          <w:b/>
        </w:rPr>
        <w:t>9.3.3</w:t>
      </w:r>
      <w:r>
        <w:rPr>
          <w:b/>
        </w:rPr>
        <w:t>: Sequence diagram 3</w:t>
      </w:r>
    </w:p>
    <w:p w:rsidR="004019B3" w:rsidRDefault="004019B3" w:rsidP="002510A6">
      <w:pPr>
        <w:rPr>
          <w:b/>
          <w:sz w:val="28"/>
          <w:szCs w:val="28"/>
        </w:rPr>
      </w:pPr>
    </w:p>
    <w:p w:rsidR="00123BC7" w:rsidRDefault="00123BC7" w:rsidP="002510A6">
      <w:pPr>
        <w:rPr>
          <w:b/>
          <w:sz w:val="28"/>
          <w:szCs w:val="28"/>
        </w:rPr>
      </w:pPr>
    </w:p>
    <w:p w:rsidR="002510A6" w:rsidRDefault="002510A6" w:rsidP="002510A6">
      <w:pPr>
        <w:rPr>
          <w:b/>
          <w:sz w:val="28"/>
          <w:szCs w:val="28"/>
        </w:rPr>
      </w:pPr>
      <w:r w:rsidRPr="002510A6">
        <w:rPr>
          <w:b/>
          <w:sz w:val="28"/>
          <w:szCs w:val="28"/>
        </w:rPr>
        <w:lastRenderedPageBreak/>
        <w:t>9.4</w:t>
      </w:r>
      <w:r w:rsidR="006D4150">
        <w:rPr>
          <w:b/>
          <w:sz w:val="28"/>
          <w:szCs w:val="28"/>
        </w:rPr>
        <w:t xml:space="preserve"> </w:t>
      </w:r>
      <w:r w:rsidRPr="002510A6">
        <w:rPr>
          <w:b/>
          <w:sz w:val="28"/>
          <w:szCs w:val="28"/>
        </w:rPr>
        <w:t>State diagram:</w:t>
      </w:r>
    </w:p>
    <w:p w:rsidR="0035183C" w:rsidRDefault="0035183C" w:rsidP="002510A6">
      <w:pPr>
        <w:rPr>
          <w:b/>
          <w:sz w:val="28"/>
          <w:szCs w:val="28"/>
        </w:rPr>
      </w:pPr>
    </w:p>
    <w:p w:rsidR="004019B3" w:rsidRDefault="004019B3" w:rsidP="002510A6">
      <w:pPr>
        <w:rPr>
          <w:b/>
          <w:sz w:val="28"/>
          <w:szCs w:val="28"/>
        </w:rPr>
      </w:pPr>
    </w:p>
    <w:p w:rsidR="004019B3" w:rsidRPr="002510A6" w:rsidRDefault="004019B3" w:rsidP="002510A6">
      <w:pPr>
        <w:rPr>
          <w:b/>
          <w:sz w:val="28"/>
          <w:szCs w:val="28"/>
        </w:rPr>
      </w:pPr>
      <w:r w:rsidRPr="004019B3">
        <w:rPr>
          <w:b/>
          <w:sz w:val="28"/>
          <w:szCs w:val="28"/>
        </w:rPr>
        <w:drawing>
          <wp:inline distT="0" distB="0" distL="0" distR="0">
            <wp:extent cx="5943600" cy="2430386"/>
            <wp:effectExtent l="19050" t="0" r="0" b="0"/>
            <wp:docPr id="8" name="Picture 1" descr="C:\Documents and Settings\dac3\Desktop\Pritesh\State diagram\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c3\Desktop\Pritesh\State diagram\state.jpeg"/>
                    <pic:cNvPicPr>
                      <a:picLocks noChangeAspect="1" noChangeArrowheads="1"/>
                    </pic:cNvPicPr>
                  </pic:nvPicPr>
                  <pic:blipFill>
                    <a:blip r:embed="rId37"/>
                    <a:srcRect/>
                    <a:stretch>
                      <a:fillRect/>
                    </a:stretch>
                  </pic:blipFill>
                  <pic:spPr bwMode="auto">
                    <a:xfrm>
                      <a:off x="0" y="0"/>
                      <a:ext cx="5943600" cy="2430386"/>
                    </a:xfrm>
                    <a:prstGeom prst="rect">
                      <a:avLst/>
                    </a:prstGeom>
                    <a:noFill/>
                    <a:ln w="9525">
                      <a:noFill/>
                      <a:miter lim="800000"/>
                      <a:headEnd/>
                      <a:tailEnd/>
                    </a:ln>
                  </pic:spPr>
                </pic:pic>
              </a:graphicData>
            </a:graphic>
          </wp:inline>
        </w:drawing>
      </w:r>
    </w:p>
    <w:p w:rsidR="004019B3" w:rsidRDefault="004019B3" w:rsidP="002510A6">
      <w:pPr>
        <w:rPr>
          <w:b/>
          <w:sz w:val="28"/>
          <w:szCs w:val="28"/>
        </w:rPr>
      </w:pPr>
    </w:p>
    <w:p w:rsidR="00123BC7" w:rsidRPr="00842752" w:rsidRDefault="00123BC7" w:rsidP="00123BC7">
      <w:pPr>
        <w:tabs>
          <w:tab w:val="left" w:pos="0"/>
        </w:tabs>
        <w:jc w:val="center"/>
        <w:rPr>
          <w:b/>
        </w:rPr>
      </w:pPr>
      <w:r w:rsidRPr="00842752">
        <w:rPr>
          <w:b/>
        </w:rPr>
        <w:t xml:space="preserve">Fig </w:t>
      </w:r>
      <w:r w:rsidR="00FC4784">
        <w:rPr>
          <w:b/>
        </w:rPr>
        <w:t>9.4.1</w:t>
      </w:r>
      <w:r>
        <w:rPr>
          <w:b/>
        </w:rPr>
        <w:t>: State diagram</w:t>
      </w: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4019B3" w:rsidRDefault="004019B3" w:rsidP="002510A6">
      <w:pPr>
        <w:rPr>
          <w:b/>
          <w:sz w:val="28"/>
          <w:szCs w:val="28"/>
        </w:rPr>
      </w:pPr>
    </w:p>
    <w:p w:rsidR="0035183C" w:rsidRDefault="0035183C" w:rsidP="002510A6">
      <w:pPr>
        <w:rPr>
          <w:b/>
          <w:sz w:val="28"/>
          <w:szCs w:val="28"/>
        </w:rPr>
      </w:pPr>
    </w:p>
    <w:p w:rsidR="0035183C" w:rsidRDefault="0035183C" w:rsidP="002510A6">
      <w:pPr>
        <w:rPr>
          <w:b/>
          <w:sz w:val="28"/>
          <w:szCs w:val="28"/>
        </w:rPr>
      </w:pPr>
    </w:p>
    <w:p w:rsidR="0035183C" w:rsidRDefault="0035183C" w:rsidP="002510A6">
      <w:pPr>
        <w:rPr>
          <w:b/>
          <w:sz w:val="28"/>
          <w:szCs w:val="28"/>
        </w:rPr>
      </w:pPr>
    </w:p>
    <w:p w:rsidR="0035183C" w:rsidRDefault="0035183C" w:rsidP="002510A6">
      <w:pPr>
        <w:rPr>
          <w:b/>
          <w:sz w:val="28"/>
          <w:szCs w:val="28"/>
        </w:rPr>
      </w:pPr>
    </w:p>
    <w:p w:rsidR="0035183C" w:rsidRDefault="0035183C" w:rsidP="002510A6">
      <w:pPr>
        <w:rPr>
          <w:b/>
          <w:sz w:val="28"/>
          <w:szCs w:val="28"/>
        </w:rPr>
      </w:pPr>
    </w:p>
    <w:p w:rsidR="0035183C" w:rsidRDefault="0035183C" w:rsidP="002510A6">
      <w:pPr>
        <w:rPr>
          <w:b/>
          <w:sz w:val="28"/>
          <w:szCs w:val="28"/>
        </w:rPr>
      </w:pPr>
    </w:p>
    <w:p w:rsidR="0035183C" w:rsidRDefault="0035183C" w:rsidP="002510A6">
      <w:pPr>
        <w:rPr>
          <w:b/>
          <w:sz w:val="28"/>
          <w:szCs w:val="28"/>
        </w:rPr>
      </w:pPr>
    </w:p>
    <w:p w:rsidR="0035183C" w:rsidRDefault="0035183C" w:rsidP="002510A6">
      <w:pPr>
        <w:rPr>
          <w:b/>
          <w:sz w:val="28"/>
          <w:szCs w:val="28"/>
        </w:rPr>
      </w:pPr>
    </w:p>
    <w:p w:rsidR="00123BC7" w:rsidRPr="00842752" w:rsidRDefault="002510A6" w:rsidP="00123BC7">
      <w:pPr>
        <w:tabs>
          <w:tab w:val="left" w:pos="0"/>
        </w:tabs>
        <w:rPr>
          <w:b/>
        </w:rPr>
      </w:pPr>
      <w:r w:rsidRPr="002510A6">
        <w:rPr>
          <w:b/>
          <w:sz w:val="28"/>
          <w:szCs w:val="28"/>
        </w:rPr>
        <w:lastRenderedPageBreak/>
        <w:t>9.5</w:t>
      </w:r>
      <w:r w:rsidR="006D4150">
        <w:rPr>
          <w:b/>
          <w:sz w:val="28"/>
          <w:szCs w:val="28"/>
        </w:rPr>
        <w:t xml:space="preserve"> </w:t>
      </w:r>
      <w:r w:rsidRPr="002510A6">
        <w:rPr>
          <w:b/>
          <w:sz w:val="28"/>
          <w:szCs w:val="28"/>
        </w:rPr>
        <w:t>Activity diagram:</w:t>
      </w:r>
      <w:r w:rsidR="004019B3" w:rsidRPr="004019B3">
        <w:rPr>
          <w:b/>
          <w:sz w:val="28"/>
          <w:szCs w:val="28"/>
        </w:rPr>
        <w:drawing>
          <wp:inline distT="0" distB="0" distL="0" distR="0">
            <wp:extent cx="5667246" cy="7527851"/>
            <wp:effectExtent l="19050" t="0" r="0" b="0"/>
            <wp:docPr id="9" name="Picture 2" descr="C:\Documents and Settings\dac3\Desktop\Pritesh\Activity diagram\a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ac3\Desktop\Pritesh\Activity diagram\act.jpeg"/>
                    <pic:cNvPicPr>
                      <a:picLocks noChangeAspect="1" noChangeArrowheads="1"/>
                    </pic:cNvPicPr>
                  </pic:nvPicPr>
                  <pic:blipFill>
                    <a:blip r:embed="rId38"/>
                    <a:srcRect/>
                    <a:stretch>
                      <a:fillRect/>
                    </a:stretch>
                  </pic:blipFill>
                  <pic:spPr bwMode="auto">
                    <a:xfrm>
                      <a:off x="0" y="0"/>
                      <a:ext cx="5667375" cy="7528022"/>
                    </a:xfrm>
                    <a:prstGeom prst="rect">
                      <a:avLst/>
                    </a:prstGeom>
                    <a:noFill/>
                    <a:ln w="9525">
                      <a:noFill/>
                      <a:miter lim="800000"/>
                      <a:headEnd/>
                      <a:tailEnd/>
                    </a:ln>
                  </pic:spPr>
                </pic:pic>
              </a:graphicData>
            </a:graphic>
          </wp:inline>
        </w:drawing>
      </w:r>
      <w:r w:rsidR="00123BC7" w:rsidRPr="00123BC7">
        <w:rPr>
          <w:b/>
        </w:rPr>
        <w:t xml:space="preserve"> </w:t>
      </w:r>
      <w:r w:rsidR="00123BC7">
        <w:rPr>
          <w:b/>
        </w:rPr>
        <w:t xml:space="preserve">                       </w:t>
      </w:r>
    </w:p>
    <w:p w:rsidR="004019B3" w:rsidRDefault="00123BC7" w:rsidP="002510A6">
      <w:pPr>
        <w:rPr>
          <w:b/>
        </w:rPr>
      </w:pPr>
      <w:r>
        <w:rPr>
          <w:b/>
          <w:sz w:val="28"/>
          <w:szCs w:val="28"/>
        </w:rPr>
        <w:tab/>
        <w:t xml:space="preserve">        </w:t>
      </w:r>
      <w:r w:rsidR="00640A99">
        <w:rPr>
          <w:b/>
          <w:sz w:val="28"/>
          <w:szCs w:val="28"/>
        </w:rPr>
        <w:t xml:space="preserve"> </w:t>
      </w:r>
      <w:r>
        <w:rPr>
          <w:b/>
          <w:sz w:val="28"/>
          <w:szCs w:val="28"/>
        </w:rPr>
        <w:t xml:space="preserve">     </w:t>
      </w:r>
      <w:r w:rsidR="003C30A7">
        <w:rPr>
          <w:b/>
          <w:sz w:val="28"/>
          <w:szCs w:val="28"/>
        </w:rPr>
        <w:t xml:space="preserve"> </w:t>
      </w:r>
      <w:r w:rsidRPr="00842752">
        <w:rPr>
          <w:b/>
        </w:rPr>
        <w:t xml:space="preserve">Fig </w:t>
      </w:r>
      <w:r w:rsidR="00FC4784">
        <w:rPr>
          <w:b/>
        </w:rPr>
        <w:t>9.5.1</w:t>
      </w:r>
      <w:r>
        <w:rPr>
          <w:b/>
        </w:rPr>
        <w:t>: Activity diagram</w:t>
      </w:r>
    </w:p>
    <w:p w:rsidR="00123BC7" w:rsidRDefault="00123BC7" w:rsidP="002510A6">
      <w:pPr>
        <w:rPr>
          <w:b/>
          <w:sz w:val="28"/>
          <w:szCs w:val="28"/>
        </w:rPr>
      </w:pPr>
      <w:r>
        <w:rPr>
          <w:b/>
          <w:sz w:val="28"/>
          <w:szCs w:val="28"/>
        </w:rPr>
        <w:t xml:space="preserve">  </w:t>
      </w:r>
    </w:p>
    <w:p w:rsidR="004019B3" w:rsidRPr="002510A6" w:rsidRDefault="002510A6" w:rsidP="003C30A7">
      <w:pPr>
        <w:rPr>
          <w:b/>
          <w:sz w:val="28"/>
          <w:szCs w:val="28"/>
        </w:rPr>
      </w:pPr>
      <w:r w:rsidRPr="002510A6">
        <w:rPr>
          <w:b/>
          <w:sz w:val="28"/>
          <w:szCs w:val="28"/>
        </w:rPr>
        <w:lastRenderedPageBreak/>
        <w:t>9.6</w:t>
      </w:r>
      <w:r w:rsidR="006D4150">
        <w:rPr>
          <w:b/>
          <w:sz w:val="28"/>
          <w:szCs w:val="28"/>
        </w:rPr>
        <w:t xml:space="preserve"> </w:t>
      </w:r>
      <w:r w:rsidRPr="002510A6">
        <w:rPr>
          <w:b/>
          <w:sz w:val="28"/>
          <w:szCs w:val="28"/>
        </w:rPr>
        <w:t>Deployment diagram</w:t>
      </w:r>
      <w:r w:rsidR="004019B3">
        <w:rPr>
          <w:b/>
          <w:sz w:val="28"/>
          <w:szCs w:val="28"/>
        </w:rPr>
        <w:t>:</w:t>
      </w:r>
    </w:p>
    <w:p w:rsidR="002510A6" w:rsidRDefault="009B624A" w:rsidP="006D410A">
      <w:pPr>
        <w:pStyle w:val="Heading1"/>
      </w:pPr>
      <w:r>
        <w:rPr>
          <w:b w:val="0"/>
          <w:sz w:val="28"/>
          <w:szCs w:val="28"/>
        </w:rPr>
        <w:t xml:space="preserve">             </w:t>
      </w:r>
      <w:r w:rsidRPr="009B624A">
        <w:rPr>
          <w:b w:val="0"/>
          <w:sz w:val="28"/>
          <w:szCs w:val="28"/>
        </w:rPr>
        <w:drawing>
          <wp:inline distT="0" distB="0" distL="0" distR="0">
            <wp:extent cx="5943600" cy="262255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5943600" cy="2622550"/>
                    </a:xfrm>
                    <a:prstGeom prst="rect">
                      <a:avLst/>
                    </a:prstGeom>
                    <a:noFill/>
                    <a:ln w="9525">
                      <a:noFill/>
                      <a:miter lim="800000"/>
                      <a:headEnd/>
                      <a:tailEnd/>
                    </a:ln>
                  </pic:spPr>
                </pic:pic>
              </a:graphicData>
            </a:graphic>
          </wp:inline>
        </w:drawing>
      </w:r>
    </w:p>
    <w:p w:rsidR="004019B3" w:rsidRDefault="004019B3" w:rsidP="004019B3"/>
    <w:p w:rsidR="004019B3" w:rsidRDefault="004019B3" w:rsidP="004019B3"/>
    <w:p w:rsidR="009B624A" w:rsidRPr="00842752" w:rsidRDefault="009B624A" w:rsidP="009B624A">
      <w:pPr>
        <w:tabs>
          <w:tab w:val="left" w:pos="0"/>
        </w:tabs>
        <w:jc w:val="center"/>
        <w:rPr>
          <w:b/>
        </w:rPr>
      </w:pPr>
      <w:r w:rsidRPr="00842752">
        <w:rPr>
          <w:b/>
        </w:rPr>
        <w:t xml:space="preserve">Fig </w:t>
      </w:r>
      <w:r w:rsidR="00FC4784">
        <w:rPr>
          <w:b/>
        </w:rPr>
        <w:t>9.6.1</w:t>
      </w:r>
      <w:r>
        <w:rPr>
          <w:b/>
        </w:rPr>
        <w:t>: Deployment diagram</w:t>
      </w:r>
    </w:p>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Default="004019B3" w:rsidP="004019B3"/>
    <w:p w:rsidR="004019B3" w:rsidRPr="004019B3" w:rsidRDefault="004019B3" w:rsidP="004019B3"/>
    <w:p w:rsidR="00E63ECE" w:rsidRDefault="00E63ECE" w:rsidP="00E63ECE">
      <w:pPr>
        <w:pStyle w:val="Heading1"/>
        <w:rPr>
          <w:rFonts w:ascii="Times New Roman" w:hAnsi="Times New Roman" w:cs="Times New Roman"/>
        </w:rPr>
      </w:pPr>
    </w:p>
    <w:p w:rsidR="003C30A7" w:rsidRDefault="003C30A7" w:rsidP="003C30A7"/>
    <w:p w:rsidR="003C30A7" w:rsidRDefault="003C30A7" w:rsidP="003C30A7"/>
    <w:p w:rsidR="003C30A7" w:rsidRDefault="003C30A7" w:rsidP="003C30A7"/>
    <w:p w:rsidR="003C30A7" w:rsidRPr="003C30A7" w:rsidRDefault="003C30A7" w:rsidP="003C30A7"/>
    <w:p w:rsidR="00E63ECE" w:rsidRDefault="00E63ECE" w:rsidP="00E63ECE">
      <w:pPr>
        <w:pStyle w:val="Heading1"/>
        <w:rPr>
          <w:rFonts w:ascii="Times New Roman" w:hAnsi="Times New Roman" w:cs="Times New Roman"/>
        </w:rPr>
      </w:pPr>
      <w:r w:rsidRPr="00B724B4">
        <w:rPr>
          <w:rFonts w:ascii="Times New Roman" w:hAnsi="Times New Roman" w:cs="Times New Roman"/>
        </w:rPr>
        <w:lastRenderedPageBreak/>
        <w:t>10.</w:t>
      </w:r>
      <w:r>
        <w:rPr>
          <w:rFonts w:ascii="Times New Roman" w:hAnsi="Times New Roman" w:cs="Times New Roman"/>
        </w:rPr>
        <w:t>Flowcharts:</w:t>
      </w:r>
    </w:p>
    <w:p w:rsidR="00E63ECE" w:rsidRDefault="00E63ECE" w:rsidP="00E63ECE"/>
    <w:p w:rsidR="00E63ECE" w:rsidRDefault="00E63ECE" w:rsidP="00E63ECE">
      <w:pPr>
        <w:pStyle w:val="ListParagraph"/>
        <w:numPr>
          <w:ilvl w:val="0"/>
          <w:numId w:val="20"/>
        </w:numPr>
        <w:rPr>
          <w:b/>
        </w:rPr>
      </w:pPr>
      <w:r w:rsidRPr="00E63ECE">
        <w:rPr>
          <w:b/>
        </w:rPr>
        <w:t>Clent side activity:</w:t>
      </w:r>
    </w:p>
    <w:p w:rsidR="00E63ECE" w:rsidRDefault="00E63ECE" w:rsidP="00E63ECE">
      <w:pPr>
        <w:pStyle w:val="ListParagraph"/>
        <w:rPr>
          <w:b/>
        </w:rPr>
      </w:pPr>
    </w:p>
    <w:p w:rsidR="00E63ECE" w:rsidRPr="00E63ECE" w:rsidRDefault="00E63ECE" w:rsidP="00E63ECE">
      <w:pPr>
        <w:pStyle w:val="ListParagraph"/>
        <w:jc w:val="center"/>
        <w:rPr>
          <w:b/>
        </w:rPr>
      </w:pPr>
    </w:p>
    <w:p w:rsidR="00E63ECE" w:rsidRDefault="00E63ECE" w:rsidP="00E63ECE">
      <w:r>
        <w:tab/>
      </w:r>
      <w:r>
        <w:tab/>
      </w:r>
      <w:r>
        <w:tab/>
      </w:r>
      <w:r>
        <w:tab/>
      </w:r>
      <w:r>
        <w:tab/>
      </w:r>
      <w:r>
        <w:rPr>
          <w:noProof/>
        </w:rPr>
        <w:drawing>
          <wp:inline distT="0" distB="0" distL="0" distR="0">
            <wp:extent cx="1495425" cy="4686300"/>
            <wp:effectExtent l="19050" t="0" r="9525" b="0"/>
            <wp:docPr id="20" name="Picture 5" descr="C:\Documents and Settings\dac3\Desktop\class diagram\flowchar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ac3\Desktop\class diagram\flowchart1.jpeg"/>
                    <pic:cNvPicPr>
                      <a:picLocks noChangeAspect="1" noChangeArrowheads="1"/>
                    </pic:cNvPicPr>
                  </pic:nvPicPr>
                  <pic:blipFill>
                    <a:blip r:embed="rId40"/>
                    <a:srcRect/>
                    <a:stretch>
                      <a:fillRect/>
                    </a:stretch>
                  </pic:blipFill>
                  <pic:spPr bwMode="auto">
                    <a:xfrm>
                      <a:off x="0" y="0"/>
                      <a:ext cx="1495425" cy="4686300"/>
                    </a:xfrm>
                    <a:prstGeom prst="rect">
                      <a:avLst/>
                    </a:prstGeom>
                    <a:noFill/>
                    <a:ln w="9525">
                      <a:noFill/>
                      <a:miter lim="800000"/>
                      <a:headEnd/>
                      <a:tailEnd/>
                    </a:ln>
                  </pic:spPr>
                </pic:pic>
              </a:graphicData>
            </a:graphic>
          </wp:inline>
        </w:drawing>
      </w:r>
    </w:p>
    <w:p w:rsidR="00E63ECE" w:rsidRDefault="00E63ECE" w:rsidP="00E63ECE"/>
    <w:p w:rsidR="00E63ECE" w:rsidRPr="00E63ECE" w:rsidRDefault="00E63ECE" w:rsidP="00E63ECE">
      <w:pPr>
        <w:jc w:val="center"/>
        <w:rPr>
          <w:b/>
        </w:rPr>
      </w:pPr>
      <w:r w:rsidRPr="00E63ECE">
        <w:rPr>
          <w:b/>
        </w:rPr>
        <w:t>Fig 10.1: Cl</w:t>
      </w:r>
      <w:r>
        <w:rPr>
          <w:b/>
        </w:rPr>
        <w:t>i</w:t>
      </w:r>
      <w:r w:rsidRPr="00E63ECE">
        <w:rPr>
          <w:b/>
        </w:rPr>
        <w:t>ent side Activity</w:t>
      </w:r>
    </w:p>
    <w:p w:rsidR="00E63ECE" w:rsidRDefault="00E63ECE" w:rsidP="00E63ECE">
      <w:pPr>
        <w:pStyle w:val="Heading1"/>
        <w:rPr>
          <w:rFonts w:ascii="Times New Roman" w:hAnsi="Times New Roman" w:cs="Times New Roman"/>
          <w:sz w:val="24"/>
          <w:szCs w:val="24"/>
        </w:rPr>
      </w:pPr>
    </w:p>
    <w:p w:rsidR="00E63ECE" w:rsidRDefault="00E63ECE" w:rsidP="00E63ECE"/>
    <w:p w:rsidR="00E63ECE" w:rsidRDefault="00E63ECE" w:rsidP="00E63ECE"/>
    <w:p w:rsidR="00E63ECE" w:rsidRDefault="00E63ECE" w:rsidP="00E63ECE"/>
    <w:p w:rsidR="00E63ECE" w:rsidRDefault="00E63ECE" w:rsidP="00E63ECE"/>
    <w:p w:rsidR="00E63ECE" w:rsidRDefault="00E63ECE" w:rsidP="00E63ECE"/>
    <w:p w:rsidR="00E63ECE" w:rsidRDefault="00E63ECE" w:rsidP="00E63ECE"/>
    <w:p w:rsidR="00E63ECE" w:rsidRDefault="00E63ECE" w:rsidP="00E63ECE"/>
    <w:p w:rsidR="00E63ECE" w:rsidRPr="00E63ECE" w:rsidRDefault="00E63ECE" w:rsidP="00E63ECE"/>
    <w:p w:rsidR="00B724B4" w:rsidRDefault="00E63ECE" w:rsidP="00E63ECE">
      <w:pPr>
        <w:pStyle w:val="Heading1"/>
        <w:numPr>
          <w:ilvl w:val="0"/>
          <w:numId w:val="20"/>
        </w:numPr>
        <w:rPr>
          <w:rFonts w:ascii="Times New Roman" w:hAnsi="Times New Roman" w:cs="Times New Roman"/>
          <w:sz w:val="24"/>
          <w:szCs w:val="24"/>
        </w:rPr>
      </w:pPr>
      <w:r w:rsidRPr="00E63ECE">
        <w:rPr>
          <w:rFonts w:ascii="Times New Roman" w:hAnsi="Times New Roman" w:cs="Times New Roman"/>
          <w:sz w:val="24"/>
          <w:szCs w:val="24"/>
        </w:rPr>
        <w:lastRenderedPageBreak/>
        <w:t>About us clicked</w:t>
      </w:r>
    </w:p>
    <w:p w:rsidR="00E63ECE" w:rsidRPr="00E63ECE" w:rsidRDefault="00E63ECE" w:rsidP="00E63ECE"/>
    <w:p w:rsidR="00E63ECE" w:rsidRDefault="00E63ECE" w:rsidP="00E63ECE">
      <w:pPr>
        <w:jc w:val="center"/>
      </w:pPr>
      <w:r>
        <w:rPr>
          <w:noProof/>
        </w:rPr>
        <w:drawing>
          <wp:inline distT="0" distB="0" distL="0" distR="0">
            <wp:extent cx="1495425" cy="4686300"/>
            <wp:effectExtent l="19050" t="0" r="9525" b="0"/>
            <wp:docPr id="22" name="Picture 6" descr="C:\Documents and Settings\dac3\Desktop\class diagram\flowchar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ac3\Desktop\class diagram\flowchart1.jpeg"/>
                    <pic:cNvPicPr>
                      <a:picLocks noChangeAspect="1" noChangeArrowheads="1"/>
                    </pic:cNvPicPr>
                  </pic:nvPicPr>
                  <pic:blipFill>
                    <a:blip r:embed="rId40"/>
                    <a:srcRect/>
                    <a:stretch>
                      <a:fillRect/>
                    </a:stretch>
                  </pic:blipFill>
                  <pic:spPr bwMode="auto">
                    <a:xfrm>
                      <a:off x="0" y="0"/>
                      <a:ext cx="1495425" cy="4686300"/>
                    </a:xfrm>
                    <a:prstGeom prst="rect">
                      <a:avLst/>
                    </a:prstGeom>
                    <a:noFill/>
                    <a:ln w="9525">
                      <a:noFill/>
                      <a:miter lim="800000"/>
                      <a:headEnd/>
                      <a:tailEnd/>
                    </a:ln>
                  </pic:spPr>
                </pic:pic>
              </a:graphicData>
            </a:graphic>
          </wp:inline>
        </w:drawing>
      </w:r>
    </w:p>
    <w:p w:rsidR="00E63ECE" w:rsidRPr="00E57165" w:rsidRDefault="00174AB3" w:rsidP="00174AB3">
      <w:pPr>
        <w:pStyle w:val="Heading1"/>
        <w:ind w:left="720"/>
        <w:rPr>
          <w:rFonts w:ascii="Times New Roman" w:hAnsi="Times New Roman" w:cs="Times New Roman"/>
          <w:sz w:val="24"/>
          <w:szCs w:val="24"/>
        </w:rPr>
      </w:pPr>
      <w:r>
        <w:rPr>
          <w:rFonts w:ascii="Times New Roman" w:hAnsi="Times New Roman" w:cs="Times New Roman"/>
          <w:b w:val="0"/>
          <w:sz w:val="24"/>
          <w:szCs w:val="24"/>
        </w:rPr>
        <w:t xml:space="preserve">                                         </w:t>
      </w:r>
      <w:r w:rsidR="00E63ECE" w:rsidRPr="00E57165">
        <w:rPr>
          <w:rFonts w:ascii="Times New Roman" w:hAnsi="Times New Roman" w:cs="Times New Roman"/>
          <w:sz w:val="24"/>
          <w:szCs w:val="24"/>
        </w:rPr>
        <w:t>Fig 10.2: About us clicked</w:t>
      </w:r>
    </w:p>
    <w:p w:rsidR="00E63ECE" w:rsidRPr="00E63ECE" w:rsidRDefault="00E63ECE" w:rsidP="00E63ECE">
      <w:pPr>
        <w:jc w:val="center"/>
        <w:rPr>
          <w:b/>
        </w:rPr>
      </w:pPr>
    </w:p>
    <w:p w:rsidR="00E63ECE" w:rsidRPr="00E63ECE" w:rsidRDefault="00E63ECE" w:rsidP="00E63ECE">
      <w:pPr>
        <w:jc w:val="center"/>
      </w:pPr>
    </w:p>
    <w:p w:rsidR="00E57165" w:rsidRDefault="00E57165" w:rsidP="00E57165">
      <w:pPr>
        <w:pStyle w:val="Heading1"/>
        <w:ind w:left="360"/>
        <w:rPr>
          <w:rFonts w:ascii="Times New Roman" w:hAnsi="Times New Roman" w:cs="Times New Roman"/>
          <w:sz w:val="24"/>
          <w:szCs w:val="24"/>
        </w:rPr>
      </w:pPr>
    </w:p>
    <w:p w:rsidR="00E57165" w:rsidRDefault="00E57165" w:rsidP="00E57165"/>
    <w:p w:rsidR="00E57165" w:rsidRDefault="00E57165" w:rsidP="00E57165"/>
    <w:p w:rsidR="00E57165" w:rsidRDefault="00E57165" w:rsidP="00E57165"/>
    <w:p w:rsidR="00E57165" w:rsidRDefault="00E57165" w:rsidP="00E57165"/>
    <w:p w:rsidR="00E57165" w:rsidRDefault="00E57165" w:rsidP="00E57165"/>
    <w:p w:rsidR="00E57165" w:rsidRDefault="00E57165" w:rsidP="00E57165"/>
    <w:p w:rsidR="00E57165" w:rsidRPr="00E57165" w:rsidRDefault="00E57165" w:rsidP="00E57165"/>
    <w:p w:rsidR="00E57165" w:rsidRDefault="00E57165" w:rsidP="00E57165"/>
    <w:p w:rsidR="00E57165" w:rsidRPr="00E57165" w:rsidRDefault="00E57165" w:rsidP="00E57165"/>
    <w:p w:rsidR="00E63ECE" w:rsidRDefault="00E57165" w:rsidP="00E57165">
      <w:pPr>
        <w:pStyle w:val="Heading1"/>
        <w:numPr>
          <w:ilvl w:val="0"/>
          <w:numId w:val="20"/>
        </w:numPr>
        <w:rPr>
          <w:rFonts w:ascii="Times New Roman" w:hAnsi="Times New Roman" w:cs="Times New Roman"/>
          <w:sz w:val="24"/>
          <w:szCs w:val="24"/>
        </w:rPr>
      </w:pPr>
      <w:r w:rsidRPr="00E57165">
        <w:rPr>
          <w:rFonts w:ascii="Times New Roman" w:hAnsi="Times New Roman" w:cs="Times New Roman"/>
          <w:sz w:val="24"/>
          <w:szCs w:val="24"/>
        </w:rPr>
        <w:lastRenderedPageBreak/>
        <w:t>Start button clicked:</w:t>
      </w:r>
    </w:p>
    <w:p w:rsidR="00E57165" w:rsidRDefault="00E57165" w:rsidP="00E57165"/>
    <w:p w:rsidR="00E57165" w:rsidRDefault="00E57165" w:rsidP="00E57165">
      <w:pPr>
        <w:jc w:val="center"/>
        <w:rPr>
          <w:b/>
        </w:rPr>
      </w:pPr>
      <w:r>
        <w:rPr>
          <w:noProof/>
        </w:rPr>
        <w:drawing>
          <wp:inline distT="0" distB="0" distL="0" distR="0">
            <wp:extent cx="1419225" cy="4648200"/>
            <wp:effectExtent l="19050" t="0" r="9525" b="0"/>
            <wp:docPr id="23" name="Picture 7" descr="C:\Documents and Settings\dac3\Desktop\class diagram\flowchart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c3\Desktop\class diagram\flowchart3.jpeg"/>
                    <pic:cNvPicPr>
                      <a:picLocks noChangeAspect="1" noChangeArrowheads="1"/>
                    </pic:cNvPicPr>
                  </pic:nvPicPr>
                  <pic:blipFill>
                    <a:blip r:embed="rId41"/>
                    <a:srcRect/>
                    <a:stretch>
                      <a:fillRect/>
                    </a:stretch>
                  </pic:blipFill>
                  <pic:spPr bwMode="auto">
                    <a:xfrm>
                      <a:off x="0" y="0"/>
                      <a:ext cx="1419225" cy="4648200"/>
                    </a:xfrm>
                    <a:prstGeom prst="rect">
                      <a:avLst/>
                    </a:prstGeom>
                    <a:noFill/>
                    <a:ln w="9525">
                      <a:noFill/>
                      <a:miter lim="800000"/>
                      <a:headEnd/>
                      <a:tailEnd/>
                    </a:ln>
                  </pic:spPr>
                </pic:pic>
              </a:graphicData>
            </a:graphic>
          </wp:inline>
        </w:drawing>
      </w:r>
      <w:r>
        <w:rPr>
          <w:b/>
        </w:rPr>
        <w:t xml:space="preserve">                                         </w:t>
      </w:r>
    </w:p>
    <w:p w:rsidR="00E63ECE" w:rsidRDefault="00E57165" w:rsidP="00E57165">
      <w:pPr>
        <w:jc w:val="center"/>
      </w:pPr>
      <w:r w:rsidRPr="00E57165">
        <w:rPr>
          <w:b/>
        </w:rPr>
        <w:t>Fig 10.</w:t>
      </w:r>
      <w:r>
        <w:rPr>
          <w:b/>
        </w:rPr>
        <w:t>3</w:t>
      </w:r>
      <w:r w:rsidRPr="00E57165">
        <w:rPr>
          <w:b/>
        </w:rPr>
        <w:t xml:space="preserve">: </w:t>
      </w:r>
      <w:r>
        <w:rPr>
          <w:b/>
        </w:rPr>
        <w:t>Start button</w:t>
      </w:r>
      <w:r w:rsidRPr="00E57165">
        <w:rPr>
          <w:b/>
        </w:rPr>
        <w:t xml:space="preserve"> clicked</w:t>
      </w:r>
    </w:p>
    <w:p w:rsidR="00E63ECE" w:rsidRDefault="00E63ECE" w:rsidP="006D410A">
      <w:pPr>
        <w:pStyle w:val="Heading1"/>
        <w:rPr>
          <w:rFonts w:ascii="Times New Roman" w:hAnsi="Times New Roman" w:cs="Times New Roman"/>
        </w:rPr>
      </w:pPr>
    </w:p>
    <w:p w:rsidR="00E63ECE" w:rsidRDefault="00E63ECE" w:rsidP="006D410A">
      <w:pPr>
        <w:pStyle w:val="Heading1"/>
        <w:rPr>
          <w:rFonts w:ascii="Times New Roman" w:hAnsi="Times New Roman" w:cs="Times New Roman"/>
        </w:rPr>
      </w:pPr>
    </w:p>
    <w:p w:rsidR="00E63ECE" w:rsidRDefault="00E63ECE" w:rsidP="006D410A">
      <w:pPr>
        <w:pStyle w:val="Heading1"/>
        <w:rPr>
          <w:rFonts w:ascii="Times New Roman" w:hAnsi="Times New Roman" w:cs="Times New Roman"/>
        </w:rPr>
      </w:pPr>
    </w:p>
    <w:p w:rsidR="00E63ECE" w:rsidRDefault="00E63ECE" w:rsidP="006D410A">
      <w:pPr>
        <w:pStyle w:val="Heading1"/>
        <w:rPr>
          <w:rFonts w:ascii="Times New Roman" w:hAnsi="Times New Roman" w:cs="Times New Roman"/>
        </w:rPr>
      </w:pPr>
    </w:p>
    <w:p w:rsidR="00E63ECE" w:rsidRDefault="00E63ECE" w:rsidP="006D410A">
      <w:pPr>
        <w:pStyle w:val="Heading1"/>
        <w:rPr>
          <w:rFonts w:ascii="Times New Roman" w:hAnsi="Times New Roman" w:cs="Times New Roman"/>
        </w:rPr>
      </w:pPr>
    </w:p>
    <w:p w:rsidR="00E57165" w:rsidRDefault="00E57165" w:rsidP="00E57165"/>
    <w:p w:rsidR="00E57165" w:rsidRDefault="00E57165" w:rsidP="00E57165"/>
    <w:p w:rsidR="00E57165" w:rsidRPr="00E57165" w:rsidRDefault="00E57165" w:rsidP="00E57165"/>
    <w:p w:rsidR="006D410A" w:rsidRDefault="00E57165" w:rsidP="006D410A">
      <w:pPr>
        <w:pStyle w:val="Heading1"/>
        <w:rPr>
          <w:rFonts w:ascii="Times New Roman" w:hAnsi="Times New Roman" w:cs="Times New Roman"/>
          <w:u w:val="single"/>
        </w:rPr>
      </w:pPr>
      <w:r>
        <w:rPr>
          <w:rFonts w:ascii="Times New Roman" w:hAnsi="Times New Roman" w:cs="Times New Roman"/>
        </w:rPr>
        <w:lastRenderedPageBreak/>
        <w:t>11</w:t>
      </w:r>
      <w:r w:rsidR="00C13ECE" w:rsidRPr="00B724B4">
        <w:rPr>
          <w:rFonts w:ascii="Times New Roman" w:hAnsi="Times New Roman" w:cs="Times New Roman"/>
        </w:rPr>
        <w:t xml:space="preserve">. </w:t>
      </w:r>
      <w:r w:rsidR="006D410A" w:rsidRPr="00B724B4">
        <w:rPr>
          <w:rFonts w:ascii="Times New Roman" w:hAnsi="Times New Roman" w:cs="Times New Roman"/>
          <w:u w:val="single"/>
        </w:rPr>
        <w:t>Use of Quality Assurance Practices:</w:t>
      </w:r>
    </w:p>
    <w:p w:rsidR="00B724B4" w:rsidRPr="00B724B4" w:rsidRDefault="00B724B4" w:rsidP="00B724B4"/>
    <w:p w:rsidR="006D410A" w:rsidRPr="00B724B4" w:rsidRDefault="006D410A" w:rsidP="006D410A">
      <w:r w:rsidRPr="00B724B4">
        <w:t>Quality Assurance is a broad practice used for assuring the quality of products or services. Quality Assurance makes sure the project will be completed based on the specifications, standards and functionality requirement without defects and possible problems.</w:t>
      </w:r>
    </w:p>
    <w:p w:rsidR="006D410A" w:rsidRPr="00B724B4" w:rsidRDefault="006D410A" w:rsidP="006D410A">
      <w:r w:rsidRPr="00B724B4">
        <w:t>It monitors and tries to improve the development process from the beginning of the project.</w:t>
      </w:r>
    </w:p>
    <w:p w:rsidR="006D410A" w:rsidRPr="00B724B4" w:rsidRDefault="006D410A" w:rsidP="006D410A">
      <w:pPr>
        <w:pStyle w:val="NormalWeb"/>
      </w:pPr>
      <w:r w:rsidRPr="00B724B4">
        <w:t>Quality assurance function of an organization uses a number of tools for enhancing the quality practices. These tools vary from simple techniques to sophisticated software systems. To achieve better quality we are using</w:t>
      </w:r>
      <w:r w:rsidR="00190F1F" w:rsidRPr="00B724B4">
        <w:t xml:space="preserve"> Google SVN(subversion) </w:t>
      </w:r>
      <w:r w:rsidRPr="00B724B4">
        <w:t>.</w:t>
      </w:r>
      <w:r w:rsidR="00190F1F" w:rsidRPr="00B724B4">
        <w:t xml:space="preserve"> </w:t>
      </w:r>
    </w:p>
    <w:p w:rsidR="006D410A" w:rsidRPr="00C13ECE" w:rsidRDefault="00C13ECE" w:rsidP="006D410A">
      <w:pPr>
        <w:rPr>
          <w:b/>
          <w:sz w:val="32"/>
          <w:szCs w:val="32"/>
        </w:rPr>
      </w:pPr>
      <w:r>
        <w:rPr>
          <w:b/>
          <w:sz w:val="32"/>
          <w:szCs w:val="32"/>
        </w:rPr>
        <w:t>1</w:t>
      </w:r>
      <w:r w:rsidR="00E57165">
        <w:rPr>
          <w:b/>
          <w:sz w:val="32"/>
          <w:szCs w:val="32"/>
        </w:rPr>
        <w:t>2</w:t>
      </w:r>
      <w:r>
        <w:rPr>
          <w:b/>
          <w:sz w:val="32"/>
          <w:szCs w:val="32"/>
        </w:rPr>
        <w:t xml:space="preserve">. </w:t>
      </w:r>
      <w:r w:rsidR="006D410A" w:rsidRPr="00C13ECE">
        <w:rPr>
          <w:b/>
          <w:sz w:val="32"/>
          <w:szCs w:val="32"/>
          <w:u w:val="single"/>
        </w:rPr>
        <w:t>Software and Hardware Requirements:</w:t>
      </w:r>
    </w:p>
    <w:p w:rsidR="006D410A" w:rsidRDefault="006D410A" w:rsidP="006D410A">
      <w:pPr>
        <w:rPr>
          <w:b/>
          <w:sz w:val="32"/>
          <w:szCs w:val="32"/>
          <w:u w:val="single"/>
        </w:rPr>
      </w:pPr>
    </w:p>
    <w:p w:rsidR="006D410A" w:rsidRPr="00E33FAA" w:rsidRDefault="006D410A" w:rsidP="006D410A">
      <w:pPr>
        <w:rPr>
          <w:b/>
          <w:sz w:val="28"/>
          <w:szCs w:val="28"/>
        </w:rPr>
      </w:pPr>
      <w:r w:rsidRPr="00E33FAA">
        <w:rPr>
          <w:b/>
          <w:sz w:val="32"/>
          <w:szCs w:val="32"/>
        </w:rPr>
        <w:t xml:space="preserve"> </w:t>
      </w:r>
      <w:r w:rsidRPr="00E33FAA">
        <w:rPr>
          <w:b/>
          <w:sz w:val="28"/>
          <w:szCs w:val="28"/>
        </w:rPr>
        <w:t xml:space="preserve"> Software:</w:t>
      </w:r>
      <w:r w:rsidRPr="00E33FAA">
        <w:rPr>
          <w:b/>
          <w:sz w:val="28"/>
          <w:szCs w:val="28"/>
        </w:rPr>
        <w:tab/>
      </w:r>
    </w:p>
    <w:p w:rsidR="006D410A" w:rsidRPr="00CE7B28" w:rsidRDefault="006D410A" w:rsidP="006D410A">
      <w:pPr>
        <w:numPr>
          <w:ilvl w:val="0"/>
          <w:numId w:val="8"/>
        </w:numPr>
      </w:pPr>
      <w:r w:rsidRPr="00CE7B28">
        <w:t>Eclipse (Helios)</w:t>
      </w:r>
    </w:p>
    <w:p w:rsidR="006D410A" w:rsidRPr="00CE7B28" w:rsidRDefault="006D410A" w:rsidP="006D410A">
      <w:pPr>
        <w:numPr>
          <w:ilvl w:val="0"/>
          <w:numId w:val="8"/>
        </w:numPr>
      </w:pPr>
      <w:r w:rsidRPr="00CE7B28">
        <w:t>ADT plug-in(Android Development Tools)</w:t>
      </w:r>
    </w:p>
    <w:p w:rsidR="006D410A" w:rsidRPr="00CE7B28" w:rsidRDefault="006D410A" w:rsidP="006D410A">
      <w:pPr>
        <w:numPr>
          <w:ilvl w:val="0"/>
          <w:numId w:val="8"/>
        </w:numPr>
      </w:pPr>
      <w:r w:rsidRPr="00CE7B28">
        <w:t>Android SDK</w:t>
      </w:r>
    </w:p>
    <w:p w:rsidR="006D410A" w:rsidRPr="00CE7B28" w:rsidRDefault="006D410A" w:rsidP="006D410A">
      <w:pPr>
        <w:numPr>
          <w:ilvl w:val="0"/>
          <w:numId w:val="8"/>
        </w:numPr>
      </w:pPr>
      <w:r w:rsidRPr="00CE7B28">
        <w:t>Web Browser</w:t>
      </w:r>
    </w:p>
    <w:p w:rsidR="006D410A" w:rsidRDefault="006D410A" w:rsidP="006D410A">
      <w:pPr>
        <w:ind w:left="360"/>
        <w:rPr>
          <w:sz w:val="28"/>
          <w:szCs w:val="28"/>
        </w:rPr>
      </w:pPr>
    </w:p>
    <w:p w:rsidR="006D410A" w:rsidRDefault="006D410A" w:rsidP="006D410A">
      <w:pPr>
        <w:ind w:left="360"/>
        <w:rPr>
          <w:sz w:val="28"/>
          <w:szCs w:val="28"/>
        </w:rPr>
      </w:pPr>
    </w:p>
    <w:p w:rsidR="006D410A" w:rsidRDefault="006D410A" w:rsidP="006D410A">
      <w:pPr>
        <w:ind w:left="360"/>
        <w:rPr>
          <w:sz w:val="28"/>
          <w:szCs w:val="28"/>
        </w:rPr>
      </w:pPr>
      <w:r w:rsidRPr="00E33FAA">
        <w:rPr>
          <w:b/>
          <w:sz w:val="28"/>
          <w:szCs w:val="28"/>
        </w:rPr>
        <w:t>Hardware</w:t>
      </w:r>
      <w:r>
        <w:rPr>
          <w:sz w:val="28"/>
          <w:szCs w:val="28"/>
        </w:rPr>
        <w:t>:</w:t>
      </w:r>
    </w:p>
    <w:p w:rsidR="006D410A" w:rsidRPr="00CE7B28" w:rsidRDefault="006D410A" w:rsidP="006D410A">
      <w:pPr>
        <w:numPr>
          <w:ilvl w:val="0"/>
          <w:numId w:val="9"/>
        </w:numPr>
      </w:pPr>
      <w:r w:rsidRPr="00CE7B28">
        <w:t>Android based mobile with embedded camera.</w:t>
      </w:r>
    </w:p>
    <w:p w:rsidR="0050158E" w:rsidRDefault="0050158E" w:rsidP="0050158E">
      <w:pPr>
        <w:numPr>
          <w:ilvl w:val="0"/>
          <w:numId w:val="9"/>
        </w:numPr>
      </w:pPr>
      <w:r w:rsidRPr="0050158E">
        <w:t>An implementation of NanoHTTPD Web server in order to transfer the frames to viewing clients.</w:t>
      </w:r>
    </w:p>
    <w:p w:rsidR="006D410A" w:rsidRPr="0081360C" w:rsidRDefault="002257D0" w:rsidP="0050158E">
      <w:pPr>
        <w:numPr>
          <w:ilvl w:val="0"/>
          <w:numId w:val="9"/>
        </w:numPr>
        <w:rPr>
          <w:sz w:val="28"/>
          <w:szCs w:val="28"/>
        </w:rPr>
      </w:pPr>
      <w:r>
        <w:t>500 kilobyte</w:t>
      </w:r>
      <w:r w:rsidR="0081360C">
        <w:t>s</w:t>
      </w:r>
      <w:r>
        <w:t xml:space="preserve"> space on Android mobile phone</w:t>
      </w:r>
      <w:r w:rsidR="00465820">
        <w:t>.</w:t>
      </w:r>
    </w:p>
    <w:p w:rsidR="006D410A" w:rsidRDefault="006D410A" w:rsidP="006D410A">
      <w:pPr>
        <w:ind w:left="720"/>
        <w:rPr>
          <w:sz w:val="28"/>
          <w:szCs w:val="28"/>
        </w:rPr>
      </w:pPr>
    </w:p>
    <w:p w:rsidR="006D410A" w:rsidRDefault="006D410A" w:rsidP="006D410A">
      <w:pPr>
        <w:ind w:left="720"/>
        <w:rPr>
          <w:sz w:val="28"/>
          <w:szCs w:val="28"/>
        </w:rPr>
      </w:pPr>
    </w:p>
    <w:p w:rsidR="006D410A" w:rsidRPr="00C13ECE" w:rsidRDefault="00C13ECE" w:rsidP="005F02F7">
      <w:pPr>
        <w:rPr>
          <w:b/>
          <w:sz w:val="32"/>
          <w:szCs w:val="32"/>
          <w:u w:val="single"/>
        </w:rPr>
      </w:pPr>
      <w:r>
        <w:rPr>
          <w:b/>
          <w:sz w:val="32"/>
          <w:szCs w:val="32"/>
        </w:rPr>
        <w:t>1</w:t>
      </w:r>
      <w:r w:rsidR="00E57165">
        <w:rPr>
          <w:b/>
          <w:sz w:val="32"/>
          <w:szCs w:val="32"/>
        </w:rPr>
        <w:t>3</w:t>
      </w:r>
      <w:r>
        <w:rPr>
          <w:b/>
          <w:sz w:val="32"/>
          <w:szCs w:val="32"/>
        </w:rPr>
        <w:t xml:space="preserve">. </w:t>
      </w:r>
      <w:r w:rsidR="006D410A" w:rsidRPr="00C13ECE">
        <w:rPr>
          <w:b/>
          <w:sz w:val="32"/>
          <w:szCs w:val="32"/>
          <w:u w:val="single"/>
        </w:rPr>
        <w:t>Team Members:</w:t>
      </w:r>
    </w:p>
    <w:p w:rsidR="006D410A" w:rsidRDefault="006D410A" w:rsidP="006D410A">
      <w:pPr>
        <w:ind w:left="720"/>
        <w:rPr>
          <w:b/>
          <w:sz w:val="32"/>
          <w:szCs w:val="32"/>
          <w:u w:val="single"/>
        </w:rPr>
      </w:pPr>
    </w:p>
    <w:p w:rsidR="006D410A" w:rsidRPr="00CE7B28" w:rsidRDefault="006D410A" w:rsidP="006D410A">
      <w:pPr>
        <w:numPr>
          <w:ilvl w:val="1"/>
          <w:numId w:val="9"/>
        </w:numPr>
      </w:pPr>
      <w:r w:rsidRPr="00CE7B28">
        <w:t>Akshay Velhal.</w:t>
      </w:r>
    </w:p>
    <w:p w:rsidR="006D410A" w:rsidRPr="00CE7B28" w:rsidRDefault="006D410A" w:rsidP="006D410A">
      <w:pPr>
        <w:numPr>
          <w:ilvl w:val="1"/>
          <w:numId w:val="9"/>
        </w:numPr>
      </w:pPr>
      <w:r w:rsidRPr="00CE7B28">
        <w:t>Yashwant Patel.</w:t>
      </w:r>
    </w:p>
    <w:p w:rsidR="006D410A" w:rsidRPr="00CE7B28" w:rsidRDefault="006D410A" w:rsidP="006D410A">
      <w:pPr>
        <w:numPr>
          <w:ilvl w:val="1"/>
          <w:numId w:val="9"/>
        </w:numPr>
      </w:pPr>
      <w:r w:rsidRPr="00CE7B28">
        <w:t>Chetan Paunikar.</w:t>
      </w:r>
    </w:p>
    <w:p w:rsidR="006D410A" w:rsidRPr="00CE7B28" w:rsidRDefault="006D410A" w:rsidP="006D410A">
      <w:pPr>
        <w:numPr>
          <w:ilvl w:val="1"/>
          <w:numId w:val="9"/>
        </w:numPr>
      </w:pPr>
      <w:r w:rsidRPr="00CE7B28">
        <w:t>Pritesh Jadhav.</w:t>
      </w:r>
    </w:p>
    <w:p w:rsidR="006D410A" w:rsidRPr="00CE7B28" w:rsidRDefault="006D410A" w:rsidP="006D410A">
      <w:pPr>
        <w:numPr>
          <w:ilvl w:val="1"/>
          <w:numId w:val="9"/>
        </w:numPr>
      </w:pPr>
      <w:r w:rsidRPr="00CE7B28">
        <w:t>Vivek Saxsena.</w:t>
      </w:r>
    </w:p>
    <w:p w:rsidR="006D410A" w:rsidRPr="00CE7B28" w:rsidRDefault="006D410A" w:rsidP="006D410A">
      <w:pPr>
        <w:numPr>
          <w:ilvl w:val="1"/>
          <w:numId w:val="9"/>
        </w:numPr>
      </w:pPr>
      <w:r w:rsidRPr="00CE7B28">
        <w:t>Prashant Varpe.</w:t>
      </w:r>
    </w:p>
    <w:p w:rsidR="006D410A" w:rsidRPr="00CE7B28" w:rsidRDefault="006D410A" w:rsidP="006D410A">
      <w:pPr>
        <w:numPr>
          <w:ilvl w:val="1"/>
          <w:numId w:val="9"/>
        </w:numPr>
      </w:pPr>
      <w:r w:rsidRPr="00CE7B28">
        <w:t>Pranali Deshpande.</w:t>
      </w:r>
    </w:p>
    <w:p w:rsidR="006D410A" w:rsidRPr="00CE7B28" w:rsidRDefault="006D410A" w:rsidP="006D410A">
      <w:pPr>
        <w:numPr>
          <w:ilvl w:val="1"/>
          <w:numId w:val="9"/>
        </w:numPr>
      </w:pPr>
      <w:r w:rsidRPr="00CE7B28">
        <w:t>Sonali Dhome.</w:t>
      </w:r>
    </w:p>
    <w:p w:rsidR="006D410A" w:rsidRPr="00CE7B28" w:rsidRDefault="006D410A" w:rsidP="006D410A">
      <w:pPr>
        <w:numPr>
          <w:ilvl w:val="1"/>
          <w:numId w:val="9"/>
        </w:numPr>
        <w:ind w:left="720" w:firstLine="720"/>
      </w:pPr>
      <w:r w:rsidRPr="00CE7B28">
        <w:t>Gauri Tembare.</w:t>
      </w:r>
    </w:p>
    <w:p w:rsidR="006D410A" w:rsidRDefault="006D410A" w:rsidP="006D410A">
      <w:pPr>
        <w:numPr>
          <w:ilvl w:val="1"/>
          <w:numId w:val="9"/>
        </w:numPr>
        <w:ind w:left="720" w:firstLine="720"/>
      </w:pPr>
      <w:r w:rsidRPr="00CE7B28">
        <w:t>Pradnya Bagave</w:t>
      </w:r>
    </w:p>
    <w:p w:rsidR="008D68F4" w:rsidRDefault="008D68F4" w:rsidP="008D68F4"/>
    <w:p w:rsidR="008D68F4" w:rsidRDefault="008D68F4" w:rsidP="008D68F4"/>
    <w:p w:rsidR="00E57165" w:rsidRDefault="00E57165" w:rsidP="008D68F4">
      <w:pPr>
        <w:rPr>
          <w:b/>
          <w:sz w:val="32"/>
          <w:szCs w:val="32"/>
          <w:u w:val="single"/>
        </w:rPr>
      </w:pPr>
    </w:p>
    <w:p w:rsidR="008D68F4" w:rsidRDefault="008D68F4" w:rsidP="008D68F4">
      <w:pPr>
        <w:rPr>
          <w:b/>
          <w:sz w:val="32"/>
          <w:szCs w:val="32"/>
          <w:u w:val="single"/>
        </w:rPr>
      </w:pPr>
      <w:r w:rsidRPr="008D68F4">
        <w:rPr>
          <w:b/>
          <w:sz w:val="32"/>
          <w:szCs w:val="32"/>
          <w:u w:val="single"/>
        </w:rPr>
        <w:lastRenderedPageBreak/>
        <w:t>1</w:t>
      </w:r>
      <w:r w:rsidR="00E57165">
        <w:rPr>
          <w:b/>
          <w:sz w:val="32"/>
          <w:szCs w:val="32"/>
          <w:u w:val="single"/>
        </w:rPr>
        <w:t>4</w:t>
      </w:r>
      <w:r w:rsidRPr="008D68F4">
        <w:rPr>
          <w:b/>
          <w:sz w:val="32"/>
          <w:szCs w:val="32"/>
          <w:u w:val="single"/>
        </w:rPr>
        <w:t>.References:</w:t>
      </w:r>
    </w:p>
    <w:p w:rsidR="008D68F4" w:rsidRDefault="008D68F4" w:rsidP="008D68F4">
      <w:pPr>
        <w:rPr>
          <w:b/>
          <w:sz w:val="32"/>
          <w:szCs w:val="32"/>
          <w:u w:val="single"/>
        </w:rPr>
      </w:pPr>
    </w:p>
    <w:tbl>
      <w:tblPr>
        <w:tblStyle w:val="TableGrid"/>
        <w:tblW w:w="12382" w:type="dxa"/>
        <w:jc w:val="center"/>
        <w:tblLook w:val="04A0"/>
      </w:tblPr>
      <w:tblGrid>
        <w:gridCol w:w="1833"/>
        <w:gridCol w:w="10549"/>
      </w:tblGrid>
      <w:tr w:rsidR="0067784C" w:rsidTr="00F94CF5">
        <w:trPr>
          <w:trHeight w:val="374"/>
          <w:jc w:val="center"/>
        </w:trPr>
        <w:tc>
          <w:tcPr>
            <w:tcW w:w="5921" w:type="dxa"/>
          </w:tcPr>
          <w:p w:rsidR="0067784C" w:rsidRPr="0067784C" w:rsidRDefault="0067784C" w:rsidP="0067784C">
            <w:pPr>
              <w:jc w:val="center"/>
              <w:rPr>
                <w:b/>
                <w:sz w:val="32"/>
                <w:szCs w:val="32"/>
              </w:rPr>
            </w:pPr>
            <w:r w:rsidRPr="0067784C">
              <w:rPr>
                <w:b/>
                <w:sz w:val="32"/>
                <w:szCs w:val="32"/>
              </w:rPr>
              <w:t>Topic</w:t>
            </w:r>
          </w:p>
        </w:tc>
        <w:tc>
          <w:tcPr>
            <w:tcW w:w="6461" w:type="dxa"/>
          </w:tcPr>
          <w:p w:rsidR="0067784C" w:rsidRPr="0067784C" w:rsidRDefault="0067784C" w:rsidP="0067784C">
            <w:pPr>
              <w:jc w:val="center"/>
              <w:rPr>
                <w:b/>
                <w:sz w:val="32"/>
                <w:szCs w:val="32"/>
              </w:rPr>
            </w:pPr>
            <w:r w:rsidRPr="0067784C">
              <w:rPr>
                <w:b/>
                <w:sz w:val="32"/>
                <w:szCs w:val="32"/>
              </w:rPr>
              <w:t>URL</w:t>
            </w:r>
          </w:p>
        </w:tc>
      </w:tr>
      <w:tr w:rsidR="0067784C" w:rsidTr="00F94CF5">
        <w:trPr>
          <w:trHeight w:val="918"/>
          <w:jc w:val="center"/>
        </w:trPr>
        <w:tc>
          <w:tcPr>
            <w:tcW w:w="5921" w:type="dxa"/>
          </w:tcPr>
          <w:p w:rsidR="00647FDA" w:rsidRPr="00E311E3" w:rsidRDefault="00647FDA" w:rsidP="00647FDA">
            <w:pPr>
              <w:rPr>
                <w:color w:val="000000"/>
              </w:rPr>
            </w:pPr>
            <w:r w:rsidRPr="00E311E3">
              <w:rPr>
                <w:color w:val="000000"/>
              </w:rPr>
              <w:t>Telephone Manager</w:t>
            </w:r>
          </w:p>
          <w:p w:rsidR="0067784C" w:rsidRPr="00E311E3" w:rsidRDefault="0067784C" w:rsidP="008D68F4">
            <w:pPr>
              <w:rPr>
                <w:b/>
                <w:u w:val="single"/>
              </w:rPr>
            </w:pPr>
          </w:p>
        </w:tc>
        <w:tc>
          <w:tcPr>
            <w:tcW w:w="6461" w:type="dxa"/>
          </w:tcPr>
          <w:p w:rsidR="00647FDA" w:rsidRPr="00E311E3" w:rsidRDefault="00647FDA" w:rsidP="00647FDA">
            <w:pPr>
              <w:rPr>
                <w:color w:val="0000FF"/>
                <w:u w:val="single"/>
              </w:rPr>
            </w:pPr>
            <w:hyperlink r:id="rId42" w:history="1">
              <w:r w:rsidRPr="00E311E3">
                <w:rPr>
                  <w:rStyle w:val="Hyperlink"/>
                </w:rPr>
                <w:t>http://developer.android.com/reference/android/telephony/TelephonyManager.html</w:t>
              </w:r>
            </w:hyperlink>
          </w:p>
          <w:p w:rsidR="0067784C" w:rsidRPr="00E311E3" w:rsidRDefault="0067784C" w:rsidP="008D68F4">
            <w:pPr>
              <w:rPr>
                <w:b/>
                <w:u w:val="single"/>
              </w:rPr>
            </w:pPr>
          </w:p>
        </w:tc>
      </w:tr>
      <w:tr w:rsidR="0067784C" w:rsidTr="00F94CF5">
        <w:trPr>
          <w:trHeight w:val="918"/>
          <w:jc w:val="center"/>
        </w:trPr>
        <w:tc>
          <w:tcPr>
            <w:tcW w:w="5921" w:type="dxa"/>
          </w:tcPr>
          <w:p w:rsidR="00647FDA" w:rsidRPr="00E311E3" w:rsidRDefault="001C044F" w:rsidP="00647FDA">
            <w:pPr>
              <w:rPr>
                <w:color w:val="000000"/>
              </w:rPr>
            </w:pPr>
            <w:r w:rsidRPr="00E311E3">
              <w:rPr>
                <w:color w:val="000000"/>
              </w:rPr>
              <w:t>Connectivity Manager</w:t>
            </w:r>
          </w:p>
          <w:p w:rsidR="0067784C" w:rsidRPr="00E311E3" w:rsidRDefault="0067784C" w:rsidP="008D68F4">
            <w:pPr>
              <w:rPr>
                <w:b/>
                <w:u w:val="single"/>
              </w:rPr>
            </w:pPr>
          </w:p>
        </w:tc>
        <w:tc>
          <w:tcPr>
            <w:tcW w:w="6461" w:type="dxa"/>
          </w:tcPr>
          <w:p w:rsidR="00647FDA" w:rsidRPr="00E311E3" w:rsidRDefault="00647FDA" w:rsidP="00647FDA">
            <w:pPr>
              <w:rPr>
                <w:color w:val="0000FF"/>
                <w:u w:val="single"/>
              </w:rPr>
            </w:pPr>
            <w:hyperlink r:id="rId43" w:history="1">
              <w:r w:rsidRPr="00E311E3">
                <w:rPr>
                  <w:rStyle w:val="Hyperlink"/>
                </w:rPr>
                <w:t>http://developer.android.com/reference/android/net/ConnectivityManager.html</w:t>
              </w:r>
            </w:hyperlink>
          </w:p>
          <w:p w:rsidR="0067784C" w:rsidRPr="00E311E3" w:rsidRDefault="0067784C" w:rsidP="008D68F4">
            <w:pPr>
              <w:rPr>
                <w:b/>
                <w:u w:val="single"/>
              </w:rPr>
            </w:pPr>
          </w:p>
        </w:tc>
      </w:tr>
      <w:tr w:rsidR="0067784C" w:rsidTr="00F94CF5">
        <w:trPr>
          <w:trHeight w:val="901"/>
          <w:jc w:val="center"/>
        </w:trPr>
        <w:tc>
          <w:tcPr>
            <w:tcW w:w="5921" w:type="dxa"/>
          </w:tcPr>
          <w:p w:rsidR="001C044F" w:rsidRPr="00E311E3" w:rsidRDefault="001C044F" w:rsidP="001C044F">
            <w:pPr>
              <w:rPr>
                <w:color w:val="000000"/>
              </w:rPr>
            </w:pPr>
            <w:r w:rsidRPr="00E311E3">
              <w:rPr>
                <w:color w:val="000000"/>
              </w:rPr>
              <w:t>Network Info</w:t>
            </w:r>
          </w:p>
          <w:p w:rsidR="0067784C" w:rsidRPr="00E311E3" w:rsidRDefault="0067784C" w:rsidP="008D68F4">
            <w:pPr>
              <w:rPr>
                <w:b/>
                <w:u w:val="single"/>
              </w:rPr>
            </w:pPr>
          </w:p>
        </w:tc>
        <w:tc>
          <w:tcPr>
            <w:tcW w:w="6461" w:type="dxa"/>
          </w:tcPr>
          <w:p w:rsidR="001C044F" w:rsidRPr="00E311E3" w:rsidRDefault="001C044F" w:rsidP="001C044F">
            <w:pPr>
              <w:rPr>
                <w:color w:val="0000FF"/>
                <w:u w:val="single"/>
              </w:rPr>
            </w:pPr>
            <w:hyperlink r:id="rId44" w:history="1">
              <w:r w:rsidRPr="00E311E3">
                <w:rPr>
                  <w:rStyle w:val="Hyperlink"/>
                </w:rPr>
                <w:t>http://developer.android.com/reference/android/net/NetworkInfo.html</w:t>
              </w:r>
            </w:hyperlink>
          </w:p>
          <w:p w:rsidR="0067784C" w:rsidRPr="00E311E3" w:rsidRDefault="0067784C" w:rsidP="008D68F4">
            <w:pPr>
              <w:rPr>
                <w:b/>
                <w:u w:val="single"/>
              </w:rPr>
            </w:pPr>
          </w:p>
        </w:tc>
      </w:tr>
      <w:tr w:rsidR="0067784C" w:rsidTr="00F94CF5">
        <w:trPr>
          <w:trHeight w:val="918"/>
          <w:jc w:val="center"/>
        </w:trPr>
        <w:tc>
          <w:tcPr>
            <w:tcW w:w="5921" w:type="dxa"/>
          </w:tcPr>
          <w:p w:rsidR="001C044F" w:rsidRPr="00E311E3" w:rsidRDefault="001C044F" w:rsidP="001C044F">
            <w:pPr>
              <w:rPr>
                <w:color w:val="000000"/>
              </w:rPr>
            </w:pPr>
            <w:r w:rsidRPr="00E311E3">
              <w:rPr>
                <w:color w:val="000000"/>
              </w:rPr>
              <w:t>Network Interface</w:t>
            </w:r>
          </w:p>
          <w:p w:rsidR="0067784C" w:rsidRPr="00E311E3" w:rsidRDefault="0067784C" w:rsidP="008D68F4">
            <w:pPr>
              <w:rPr>
                <w:b/>
                <w:u w:val="single"/>
              </w:rPr>
            </w:pPr>
          </w:p>
        </w:tc>
        <w:tc>
          <w:tcPr>
            <w:tcW w:w="6461" w:type="dxa"/>
          </w:tcPr>
          <w:p w:rsidR="001C044F" w:rsidRPr="00E311E3" w:rsidRDefault="001C044F" w:rsidP="001C044F">
            <w:pPr>
              <w:rPr>
                <w:color w:val="0000FF"/>
                <w:u w:val="single"/>
              </w:rPr>
            </w:pPr>
            <w:hyperlink r:id="rId45" w:history="1">
              <w:r w:rsidRPr="00E311E3">
                <w:rPr>
                  <w:rStyle w:val="Hyperlink"/>
                </w:rPr>
                <w:t>http://developer.android.com/reference/java/net/NetworkInterface.html</w:t>
              </w:r>
            </w:hyperlink>
          </w:p>
          <w:p w:rsidR="0067784C" w:rsidRPr="00E311E3" w:rsidRDefault="0067784C" w:rsidP="008D68F4">
            <w:pPr>
              <w:rPr>
                <w:b/>
                <w:u w:val="single"/>
              </w:rPr>
            </w:pPr>
          </w:p>
        </w:tc>
      </w:tr>
      <w:tr w:rsidR="0067784C" w:rsidTr="00F94CF5">
        <w:trPr>
          <w:trHeight w:val="630"/>
          <w:jc w:val="center"/>
        </w:trPr>
        <w:tc>
          <w:tcPr>
            <w:tcW w:w="5921" w:type="dxa"/>
          </w:tcPr>
          <w:p w:rsidR="001C044F" w:rsidRPr="00E311E3" w:rsidRDefault="001C044F" w:rsidP="001C044F">
            <w:pPr>
              <w:rPr>
                <w:color w:val="000000"/>
              </w:rPr>
            </w:pPr>
            <w:r w:rsidRPr="00E311E3">
              <w:rPr>
                <w:color w:val="000000"/>
              </w:rPr>
              <w:t>WIFI</w:t>
            </w:r>
          </w:p>
          <w:p w:rsidR="0067784C" w:rsidRPr="00E311E3" w:rsidRDefault="0067784C" w:rsidP="008D68F4">
            <w:pPr>
              <w:rPr>
                <w:b/>
                <w:u w:val="single"/>
              </w:rPr>
            </w:pPr>
          </w:p>
        </w:tc>
        <w:tc>
          <w:tcPr>
            <w:tcW w:w="6461" w:type="dxa"/>
          </w:tcPr>
          <w:p w:rsidR="001C044F" w:rsidRPr="00E311E3" w:rsidRDefault="001C044F" w:rsidP="001C044F">
            <w:pPr>
              <w:rPr>
                <w:color w:val="0000FF"/>
                <w:u w:val="single"/>
              </w:rPr>
            </w:pPr>
            <w:hyperlink r:id="rId46" w:history="1">
              <w:r w:rsidRPr="00E311E3">
                <w:rPr>
                  <w:rStyle w:val="Hyperlink"/>
                </w:rPr>
                <w:t>http://developer.android.com/reference/android/net/wifi/package-summary.html</w:t>
              </w:r>
            </w:hyperlink>
          </w:p>
          <w:p w:rsidR="0067784C" w:rsidRPr="00E311E3" w:rsidRDefault="0067784C" w:rsidP="008D68F4">
            <w:pPr>
              <w:rPr>
                <w:b/>
                <w:u w:val="single"/>
              </w:rPr>
            </w:pPr>
          </w:p>
        </w:tc>
      </w:tr>
      <w:tr w:rsidR="0067784C" w:rsidTr="00F94CF5">
        <w:trPr>
          <w:trHeight w:val="646"/>
          <w:jc w:val="center"/>
        </w:trPr>
        <w:tc>
          <w:tcPr>
            <w:tcW w:w="5921" w:type="dxa"/>
          </w:tcPr>
          <w:p w:rsidR="001C044F" w:rsidRPr="00E311E3" w:rsidRDefault="001C044F" w:rsidP="001C044F">
            <w:pPr>
              <w:rPr>
                <w:color w:val="000000"/>
              </w:rPr>
            </w:pPr>
            <w:r w:rsidRPr="00E311E3">
              <w:rPr>
                <w:color w:val="000000"/>
              </w:rPr>
              <w:t>WifiInfo</w:t>
            </w:r>
          </w:p>
          <w:p w:rsidR="0067784C" w:rsidRPr="00E311E3" w:rsidRDefault="0067784C" w:rsidP="008D68F4">
            <w:pPr>
              <w:rPr>
                <w:b/>
                <w:u w:val="single"/>
              </w:rPr>
            </w:pPr>
          </w:p>
        </w:tc>
        <w:tc>
          <w:tcPr>
            <w:tcW w:w="6461" w:type="dxa"/>
          </w:tcPr>
          <w:p w:rsidR="001C044F" w:rsidRPr="00E311E3" w:rsidRDefault="001C044F" w:rsidP="001C044F">
            <w:pPr>
              <w:rPr>
                <w:color w:val="0000FF"/>
                <w:u w:val="single"/>
              </w:rPr>
            </w:pPr>
            <w:hyperlink r:id="rId47" w:history="1">
              <w:r w:rsidRPr="00E311E3">
                <w:rPr>
                  <w:rStyle w:val="Hyperlink"/>
                </w:rPr>
                <w:t>http://developer.android.com/reference/android/net/wifi/WifiInfo.html</w:t>
              </w:r>
            </w:hyperlink>
          </w:p>
          <w:p w:rsidR="0067784C" w:rsidRPr="00E311E3" w:rsidRDefault="0067784C" w:rsidP="008D68F4">
            <w:pPr>
              <w:rPr>
                <w:b/>
                <w:u w:val="single"/>
              </w:rPr>
            </w:pPr>
          </w:p>
        </w:tc>
      </w:tr>
      <w:tr w:rsidR="0067784C" w:rsidTr="00F94CF5">
        <w:trPr>
          <w:trHeight w:val="936"/>
          <w:jc w:val="center"/>
        </w:trPr>
        <w:tc>
          <w:tcPr>
            <w:tcW w:w="5921" w:type="dxa"/>
          </w:tcPr>
          <w:p w:rsidR="0067784C" w:rsidRPr="00E311E3" w:rsidRDefault="00467B02" w:rsidP="008D68F4">
            <w:pPr>
              <w:rPr>
                <w:b/>
                <w:u w:val="single"/>
              </w:rPr>
            </w:pPr>
            <w:r w:rsidRPr="00E311E3">
              <w:rPr>
                <w:rFonts w:eastAsiaTheme="minorHAnsi"/>
              </w:rPr>
              <w:t>YUV to RGB Conversion</w:t>
            </w:r>
          </w:p>
        </w:tc>
        <w:tc>
          <w:tcPr>
            <w:tcW w:w="6461" w:type="dxa"/>
          </w:tcPr>
          <w:p w:rsidR="0067784C" w:rsidRPr="00E311E3" w:rsidRDefault="00467B02" w:rsidP="008D68F4">
            <w:pPr>
              <w:rPr>
                <w:rFonts w:eastAsiaTheme="minorHAnsi"/>
              </w:rPr>
            </w:pPr>
            <w:hyperlink r:id="rId48" w:history="1">
              <w:r w:rsidRPr="00E311E3">
                <w:rPr>
                  <w:rStyle w:val="Hyperlink"/>
                  <w:rFonts w:eastAsiaTheme="minorHAnsi"/>
                </w:rPr>
                <w:t>http://en.wikipedia.org/wiki/YUV</w:t>
              </w:r>
            </w:hyperlink>
          </w:p>
          <w:p w:rsidR="00467B02" w:rsidRPr="00E311E3" w:rsidRDefault="00467B02" w:rsidP="00467B02">
            <w:pPr>
              <w:rPr>
                <w:rFonts w:eastAsiaTheme="minorHAnsi"/>
              </w:rPr>
            </w:pPr>
            <w:hyperlink r:id="rId49" w:history="1">
              <w:r w:rsidRPr="00E311E3">
                <w:rPr>
                  <w:rStyle w:val="Hyperlink"/>
                  <w:rFonts w:eastAsiaTheme="minorHAnsi"/>
                </w:rPr>
                <w:t>http://www.fourcc.org/yuv.php</w:t>
              </w:r>
            </w:hyperlink>
          </w:p>
          <w:p w:rsidR="00467B02" w:rsidRPr="00E311E3" w:rsidRDefault="00467B02" w:rsidP="00467B02">
            <w:pPr>
              <w:rPr>
                <w:rFonts w:eastAsiaTheme="minorHAnsi"/>
              </w:rPr>
            </w:pPr>
            <w:hyperlink r:id="rId50" w:history="1">
              <w:r w:rsidRPr="00E311E3">
                <w:rPr>
                  <w:rStyle w:val="Hyperlink"/>
                  <w:rFonts w:eastAsiaTheme="minorHAnsi"/>
                </w:rPr>
                <w:t>http://support.microsoft.com/kb/294880</w:t>
              </w:r>
            </w:hyperlink>
          </w:p>
          <w:p w:rsidR="00467B02" w:rsidRPr="00E311E3" w:rsidRDefault="00467B02" w:rsidP="00467B02">
            <w:pPr>
              <w:rPr>
                <w:b/>
                <w:u w:val="single"/>
              </w:rPr>
            </w:pPr>
          </w:p>
        </w:tc>
      </w:tr>
      <w:tr w:rsidR="00467B02" w:rsidTr="00F94CF5">
        <w:trPr>
          <w:trHeight w:val="936"/>
          <w:jc w:val="center"/>
        </w:trPr>
        <w:tc>
          <w:tcPr>
            <w:tcW w:w="5921" w:type="dxa"/>
          </w:tcPr>
          <w:p w:rsidR="00467B02" w:rsidRPr="00E311E3" w:rsidRDefault="00467B02" w:rsidP="00467B02">
            <w:pPr>
              <w:rPr>
                <w:rFonts w:eastAsiaTheme="minorHAnsi"/>
              </w:rPr>
            </w:pPr>
            <w:r w:rsidRPr="00E311E3">
              <w:rPr>
                <w:rFonts w:eastAsiaTheme="minorHAnsi"/>
              </w:rPr>
              <w:t>Uml diagrams</w:t>
            </w:r>
          </w:p>
        </w:tc>
        <w:tc>
          <w:tcPr>
            <w:tcW w:w="6461" w:type="dxa"/>
          </w:tcPr>
          <w:p w:rsidR="00467B02" w:rsidRPr="00E311E3" w:rsidRDefault="00467B02" w:rsidP="00467B02">
            <w:pPr>
              <w:autoSpaceDE w:val="0"/>
              <w:autoSpaceDN w:val="0"/>
              <w:adjustRightInd w:val="0"/>
              <w:rPr>
                <w:rFonts w:eastAsiaTheme="minorHAnsi"/>
              </w:rPr>
            </w:pPr>
            <w:hyperlink r:id="rId51" w:history="1">
              <w:r w:rsidRPr="00E311E3">
                <w:rPr>
                  <w:rStyle w:val="Hyperlink"/>
                  <w:rFonts w:eastAsiaTheme="minorHAnsi"/>
                </w:rPr>
                <w:t>http://www.smartdraw.com/resources/tutorials/</w:t>
              </w:r>
              <w:r w:rsidRPr="00E311E3">
                <w:rPr>
                  <w:rStyle w:val="Hyperlink"/>
                  <w:rFonts w:eastAsiaTheme="minorHAnsi"/>
                </w:rPr>
                <w:t>uml-diagrams/#/resources/tutorials/Introduction-to-UML</w:t>
              </w:r>
            </w:hyperlink>
          </w:p>
          <w:p w:rsidR="00467B02" w:rsidRPr="00E311E3" w:rsidRDefault="00467B02" w:rsidP="00467B02">
            <w:pPr>
              <w:autoSpaceDE w:val="0"/>
              <w:autoSpaceDN w:val="0"/>
              <w:adjustRightInd w:val="0"/>
              <w:rPr>
                <w:rFonts w:eastAsiaTheme="minorHAnsi"/>
              </w:rPr>
            </w:pPr>
            <w:hyperlink r:id="rId52" w:history="1">
              <w:r w:rsidRPr="00E311E3">
                <w:rPr>
                  <w:rStyle w:val="Hyperlink"/>
                  <w:rFonts w:eastAsiaTheme="minorHAnsi"/>
                </w:rPr>
                <w:t>http://www.uml-diagrams.org/</w:t>
              </w:r>
            </w:hyperlink>
          </w:p>
          <w:p w:rsidR="00722945" w:rsidRPr="00E311E3" w:rsidRDefault="00722945" w:rsidP="00467B02">
            <w:pPr>
              <w:autoSpaceDE w:val="0"/>
              <w:autoSpaceDN w:val="0"/>
              <w:adjustRightInd w:val="0"/>
              <w:rPr>
                <w:rFonts w:eastAsiaTheme="minorHAnsi"/>
              </w:rPr>
            </w:pPr>
          </w:p>
          <w:p w:rsidR="00467B02" w:rsidRPr="00E311E3" w:rsidRDefault="00467B02" w:rsidP="008D68F4">
            <w:pPr>
              <w:rPr>
                <w:rFonts w:eastAsiaTheme="minorHAnsi"/>
              </w:rPr>
            </w:pPr>
          </w:p>
        </w:tc>
      </w:tr>
      <w:tr w:rsidR="00467B02" w:rsidTr="00F94CF5">
        <w:trPr>
          <w:trHeight w:val="936"/>
          <w:jc w:val="center"/>
        </w:trPr>
        <w:tc>
          <w:tcPr>
            <w:tcW w:w="5921" w:type="dxa"/>
          </w:tcPr>
          <w:p w:rsidR="00467B02" w:rsidRPr="00E311E3" w:rsidRDefault="00467B02" w:rsidP="008D68F4">
            <w:pPr>
              <w:rPr>
                <w:rFonts w:eastAsiaTheme="minorHAnsi"/>
              </w:rPr>
            </w:pPr>
            <w:r w:rsidRPr="00E311E3">
              <w:rPr>
                <w:rFonts w:eastAsiaTheme="minorHAnsi"/>
              </w:rPr>
              <w:t xml:space="preserve">Rtsp </w:t>
            </w:r>
            <w:r w:rsidR="00722945" w:rsidRPr="00E311E3">
              <w:rPr>
                <w:rFonts w:eastAsiaTheme="minorHAnsi"/>
              </w:rPr>
              <w:t>protocol implementation</w:t>
            </w:r>
          </w:p>
        </w:tc>
        <w:tc>
          <w:tcPr>
            <w:tcW w:w="6461" w:type="dxa"/>
          </w:tcPr>
          <w:p w:rsidR="00467B02" w:rsidRPr="00E311E3" w:rsidRDefault="00722945" w:rsidP="00722945">
            <w:pPr>
              <w:autoSpaceDE w:val="0"/>
              <w:autoSpaceDN w:val="0"/>
              <w:adjustRightInd w:val="0"/>
              <w:rPr>
                <w:rFonts w:eastAsiaTheme="minorHAnsi"/>
              </w:rPr>
            </w:pPr>
            <w:hyperlink r:id="rId53" w:history="1">
              <w:r w:rsidRPr="00E311E3">
                <w:rPr>
                  <w:rStyle w:val="Hyperlink"/>
                  <w:rFonts w:eastAsiaTheme="minorHAnsi"/>
                </w:rPr>
                <w:t>http://www.agilentia.ch/images/stories/documents/Agilentia_Basic_Streaming_Technology_and_RTSP_Protocol.pdf</w:t>
              </w:r>
            </w:hyperlink>
          </w:p>
          <w:p w:rsidR="00722945" w:rsidRPr="00E311E3" w:rsidRDefault="00722945" w:rsidP="00722945">
            <w:pPr>
              <w:autoSpaceDE w:val="0"/>
              <w:autoSpaceDN w:val="0"/>
              <w:adjustRightInd w:val="0"/>
              <w:rPr>
                <w:rFonts w:eastAsiaTheme="minorHAnsi"/>
              </w:rPr>
            </w:pPr>
            <w:hyperlink r:id="rId54" w:history="1">
              <w:r w:rsidRPr="00E311E3">
                <w:rPr>
                  <w:rStyle w:val="Hyperlink"/>
                  <w:rFonts w:eastAsiaTheme="minorHAnsi"/>
                </w:rPr>
                <w:t>http://www.ietf.org/rfc/rfc2326.txt</w:t>
              </w:r>
            </w:hyperlink>
          </w:p>
          <w:p w:rsidR="00722945" w:rsidRPr="00E311E3" w:rsidRDefault="00722945" w:rsidP="00722945">
            <w:pPr>
              <w:autoSpaceDE w:val="0"/>
              <w:autoSpaceDN w:val="0"/>
              <w:adjustRightInd w:val="0"/>
              <w:rPr>
                <w:rFonts w:eastAsiaTheme="minorHAnsi"/>
              </w:rPr>
            </w:pPr>
          </w:p>
        </w:tc>
      </w:tr>
      <w:tr w:rsidR="00467B02" w:rsidTr="00F94CF5">
        <w:trPr>
          <w:trHeight w:val="936"/>
          <w:jc w:val="center"/>
        </w:trPr>
        <w:tc>
          <w:tcPr>
            <w:tcW w:w="5921" w:type="dxa"/>
          </w:tcPr>
          <w:p w:rsidR="00467B02" w:rsidRPr="00E311E3" w:rsidRDefault="00722945" w:rsidP="008D68F4">
            <w:pPr>
              <w:rPr>
                <w:rFonts w:eastAsiaTheme="minorHAnsi"/>
              </w:rPr>
            </w:pPr>
            <w:r w:rsidRPr="00E311E3">
              <w:rPr>
                <w:rFonts w:eastAsiaTheme="minorHAnsi"/>
              </w:rPr>
              <w:t>NanoHTTPD</w:t>
            </w:r>
          </w:p>
        </w:tc>
        <w:tc>
          <w:tcPr>
            <w:tcW w:w="6461" w:type="dxa"/>
          </w:tcPr>
          <w:p w:rsidR="00722945" w:rsidRPr="00E311E3" w:rsidRDefault="00DE58BB" w:rsidP="00722945">
            <w:pPr>
              <w:autoSpaceDE w:val="0"/>
              <w:autoSpaceDN w:val="0"/>
              <w:adjustRightInd w:val="0"/>
              <w:rPr>
                <w:rFonts w:eastAsiaTheme="minorHAnsi"/>
              </w:rPr>
            </w:pPr>
            <w:hyperlink r:id="rId55" w:history="1">
              <w:r w:rsidRPr="00E311E3">
                <w:rPr>
                  <w:rStyle w:val="Hyperlink"/>
                  <w:rFonts w:eastAsiaTheme="minorHAnsi"/>
                </w:rPr>
                <w:t>http://elonen.iki.fi/code/nanohttpd</w:t>
              </w:r>
            </w:hyperlink>
          </w:p>
          <w:p w:rsidR="00722945" w:rsidRPr="00E311E3" w:rsidRDefault="00DE58BB" w:rsidP="00722945">
            <w:pPr>
              <w:autoSpaceDE w:val="0"/>
              <w:autoSpaceDN w:val="0"/>
              <w:adjustRightInd w:val="0"/>
              <w:rPr>
                <w:rFonts w:eastAsiaTheme="minorHAnsi"/>
              </w:rPr>
            </w:pPr>
            <w:hyperlink r:id="rId56" w:history="1">
              <w:r w:rsidRPr="00E311E3">
                <w:rPr>
                  <w:rStyle w:val="Hyperlink"/>
                  <w:rFonts w:eastAsiaTheme="minorHAnsi"/>
                </w:rPr>
                <w:t>http://en.wikipedia.org/wiki/NanoHTTPD</w:t>
              </w:r>
            </w:hyperlink>
          </w:p>
          <w:p w:rsidR="00DE58BB" w:rsidRPr="00E311E3" w:rsidRDefault="00DE58BB" w:rsidP="00722945">
            <w:pPr>
              <w:autoSpaceDE w:val="0"/>
              <w:autoSpaceDN w:val="0"/>
              <w:adjustRightInd w:val="0"/>
              <w:rPr>
                <w:rFonts w:eastAsiaTheme="minorHAnsi"/>
              </w:rPr>
            </w:pPr>
          </w:p>
          <w:p w:rsidR="00467B02" w:rsidRPr="00E311E3" w:rsidRDefault="00467B02" w:rsidP="008D68F4">
            <w:pPr>
              <w:rPr>
                <w:rFonts w:eastAsiaTheme="minorHAnsi"/>
              </w:rPr>
            </w:pPr>
          </w:p>
        </w:tc>
      </w:tr>
      <w:tr w:rsidR="00467B02" w:rsidTr="00F94CF5">
        <w:trPr>
          <w:trHeight w:val="936"/>
          <w:jc w:val="center"/>
        </w:trPr>
        <w:tc>
          <w:tcPr>
            <w:tcW w:w="5921" w:type="dxa"/>
          </w:tcPr>
          <w:p w:rsidR="00467B02" w:rsidRPr="00E311E3" w:rsidRDefault="00722945" w:rsidP="008D68F4">
            <w:pPr>
              <w:rPr>
                <w:rFonts w:eastAsiaTheme="minorHAnsi"/>
              </w:rPr>
            </w:pPr>
            <w:r w:rsidRPr="00E311E3">
              <w:rPr>
                <w:rFonts w:eastAsiaTheme="minorHAnsi"/>
              </w:rPr>
              <w:t>Frame extracting</w:t>
            </w:r>
          </w:p>
        </w:tc>
        <w:tc>
          <w:tcPr>
            <w:tcW w:w="6461" w:type="dxa"/>
          </w:tcPr>
          <w:p w:rsidR="00DE58BB" w:rsidRPr="00E311E3" w:rsidRDefault="00DE58BB" w:rsidP="00DE58BB">
            <w:pPr>
              <w:autoSpaceDE w:val="0"/>
              <w:autoSpaceDN w:val="0"/>
              <w:adjustRightInd w:val="0"/>
              <w:rPr>
                <w:rFonts w:eastAsiaTheme="minorHAnsi"/>
              </w:rPr>
            </w:pPr>
            <w:hyperlink r:id="rId57" w:history="1">
              <w:r w:rsidRPr="00E311E3">
                <w:rPr>
                  <w:rStyle w:val="Hyperlink"/>
                  <w:rFonts w:eastAsiaTheme="minorHAnsi"/>
                </w:rPr>
                <w:t>http://android.bigresource.com/Android-Extract-video-frame-at-particular-time-4JbvFdgXg.html</w:t>
              </w:r>
            </w:hyperlink>
          </w:p>
          <w:p w:rsidR="00DE58BB" w:rsidRPr="00E311E3" w:rsidRDefault="00DE58BB" w:rsidP="00DE58BB">
            <w:pPr>
              <w:autoSpaceDE w:val="0"/>
              <w:autoSpaceDN w:val="0"/>
              <w:adjustRightInd w:val="0"/>
              <w:rPr>
                <w:rFonts w:eastAsiaTheme="minorHAnsi"/>
              </w:rPr>
            </w:pPr>
            <w:hyperlink r:id="rId58" w:history="1">
              <w:r w:rsidRPr="00E311E3">
                <w:rPr>
                  <w:rStyle w:val="Hyperlink"/>
                  <w:rFonts w:eastAsiaTheme="minorHAnsi"/>
                </w:rPr>
                <w:t>http://android.bigresource.com/Android-Capture-frames-from-video-file--8BnOyan8X.html</w:t>
              </w:r>
            </w:hyperlink>
          </w:p>
          <w:p w:rsidR="00DE58BB" w:rsidRPr="00E311E3" w:rsidRDefault="00DE58BB" w:rsidP="00DE58BB">
            <w:pPr>
              <w:autoSpaceDE w:val="0"/>
              <w:autoSpaceDN w:val="0"/>
              <w:adjustRightInd w:val="0"/>
              <w:rPr>
                <w:rFonts w:eastAsiaTheme="minorHAnsi"/>
              </w:rPr>
            </w:pPr>
          </w:p>
          <w:p w:rsidR="00DE58BB" w:rsidRPr="00E311E3" w:rsidRDefault="00DE58BB" w:rsidP="00DE58BB">
            <w:pPr>
              <w:autoSpaceDE w:val="0"/>
              <w:autoSpaceDN w:val="0"/>
              <w:adjustRightInd w:val="0"/>
              <w:rPr>
                <w:rFonts w:eastAsiaTheme="minorHAnsi"/>
              </w:rPr>
            </w:pPr>
          </w:p>
        </w:tc>
      </w:tr>
      <w:tr w:rsidR="00467B02" w:rsidTr="00F94CF5">
        <w:trPr>
          <w:trHeight w:val="936"/>
          <w:jc w:val="center"/>
        </w:trPr>
        <w:tc>
          <w:tcPr>
            <w:tcW w:w="5921" w:type="dxa"/>
          </w:tcPr>
          <w:p w:rsidR="00467B02" w:rsidRPr="00E311E3" w:rsidRDefault="00DE58BB" w:rsidP="008D68F4">
            <w:pPr>
              <w:rPr>
                <w:rFonts w:eastAsiaTheme="minorHAnsi"/>
              </w:rPr>
            </w:pPr>
            <w:r w:rsidRPr="00E311E3">
              <w:rPr>
                <w:rFonts w:eastAsiaTheme="minorHAnsi"/>
              </w:rPr>
              <w:t>Image Compression</w:t>
            </w:r>
          </w:p>
        </w:tc>
        <w:tc>
          <w:tcPr>
            <w:tcW w:w="6461" w:type="dxa"/>
          </w:tcPr>
          <w:p w:rsidR="00467B02" w:rsidRPr="00E311E3" w:rsidRDefault="00DE58BB" w:rsidP="008D68F4">
            <w:pPr>
              <w:rPr>
                <w:rFonts w:eastAsiaTheme="minorHAnsi"/>
              </w:rPr>
            </w:pPr>
            <w:hyperlink r:id="rId59" w:history="1">
              <w:r w:rsidRPr="00E311E3">
                <w:rPr>
                  <w:rStyle w:val="Hyperlink"/>
                  <w:rFonts w:eastAsiaTheme="minorHAnsi"/>
                </w:rPr>
                <w:t>http://developer.android.com/reference/android/graphics/Bitmap.html</w:t>
              </w:r>
            </w:hyperlink>
          </w:p>
          <w:p w:rsidR="00DE58BB" w:rsidRPr="00E311E3" w:rsidRDefault="00DE58BB" w:rsidP="008D68F4">
            <w:pPr>
              <w:rPr>
                <w:rFonts w:eastAsiaTheme="minorHAnsi"/>
              </w:rPr>
            </w:pPr>
            <w:hyperlink r:id="rId60" w:history="1">
              <w:r w:rsidRPr="00E311E3">
                <w:rPr>
                  <w:rStyle w:val="Hyperlink"/>
                  <w:rFonts w:eastAsiaTheme="minorHAnsi"/>
                </w:rPr>
                <w:t>http://www.coderanch.com/t/579019/Android/Mobile/compress-image-android</w:t>
              </w:r>
            </w:hyperlink>
          </w:p>
          <w:p w:rsidR="00DE58BB" w:rsidRPr="00E311E3" w:rsidRDefault="00DE58BB" w:rsidP="008D68F4">
            <w:pPr>
              <w:rPr>
                <w:rFonts w:eastAsiaTheme="minorHAnsi"/>
              </w:rPr>
            </w:pPr>
          </w:p>
        </w:tc>
      </w:tr>
      <w:tr w:rsidR="00467B02" w:rsidTr="00F94CF5">
        <w:trPr>
          <w:trHeight w:val="936"/>
          <w:jc w:val="center"/>
        </w:trPr>
        <w:tc>
          <w:tcPr>
            <w:tcW w:w="5921" w:type="dxa"/>
          </w:tcPr>
          <w:p w:rsidR="00467B02" w:rsidRPr="00E311E3" w:rsidRDefault="00DE58BB" w:rsidP="008D68F4">
            <w:pPr>
              <w:rPr>
                <w:rFonts w:eastAsiaTheme="minorHAnsi"/>
              </w:rPr>
            </w:pPr>
            <w:r w:rsidRPr="00E311E3">
              <w:rPr>
                <w:rFonts w:eastAsiaTheme="minorHAnsi"/>
              </w:rPr>
              <w:lastRenderedPageBreak/>
              <w:t>Preview Callback</w:t>
            </w:r>
          </w:p>
        </w:tc>
        <w:tc>
          <w:tcPr>
            <w:tcW w:w="6461" w:type="dxa"/>
          </w:tcPr>
          <w:p w:rsidR="00467B02" w:rsidRPr="00E311E3" w:rsidRDefault="00DE58BB" w:rsidP="008D68F4">
            <w:pPr>
              <w:rPr>
                <w:rFonts w:eastAsiaTheme="minorHAnsi"/>
              </w:rPr>
            </w:pPr>
            <w:hyperlink r:id="rId61" w:history="1">
              <w:r w:rsidRPr="00E311E3">
                <w:rPr>
                  <w:rStyle w:val="Hyperlink"/>
                  <w:rFonts w:eastAsiaTheme="minorHAnsi"/>
                </w:rPr>
                <w:t>http://developer.android.com/reference/android/hardware/Camera.PreviewCallback.html</w:t>
              </w:r>
            </w:hyperlink>
          </w:p>
          <w:p w:rsidR="00DE58BB" w:rsidRPr="00E311E3" w:rsidRDefault="00E311E3" w:rsidP="008D68F4">
            <w:pPr>
              <w:rPr>
                <w:rFonts w:eastAsiaTheme="minorHAnsi"/>
              </w:rPr>
            </w:pPr>
            <w:hyperlink r:id="rId62" w:history="1">
              <w:r w:rsidRPr="00E311E3">
                <w:rPr>
                  <w:rStyle w:val="Hyperlink"/>
                  <w:rFonts w:eastAsiaTheme="minorHAnsi"/>
                </w:rPr>
                <w:t>http://stackoverflow.com/questions/3398363/how-to-define-callbacks-in-android</w:t>
              </w:r>
            </w:hyperlink>
          </w:p>
          <w:p w:rsidR="00E311E3" w:rsidRPr="00E311E3" w:rsidRDefault="00E311E3" w:rsidP="008D68F4">
            <w:pPr>
              <w:rPr>
                <w:rFonts w:eastAsiaTheme="minorHAnsi"/>
              </w:rPr>
            </w:pPr>
          </w:p>
        </w:tc>
      </w:tr>
      <w:tr w:rsidR="00467B02" w:rsidTr="00F94CF5">
        <w:trPr>
          <w:trHeight w:val="936"/>
          <w:jc w:val="center"/>
        </w:trPr>
        <w:tc>
          <w:tcPr>
            <w:tcW w:w="5921" w:type="dxa"/>
          </w:tcPr>
          <w:p w:rsidR="00467B02" w:rsidRPr="00E311E3" w:rsidRDefault="00DE58BB" w:rsidP="008D68F4">
            <w:pPr>
              <w:rPr>
                <w:rFonts w:eastAsiaTheme="minorHAnsi"/>
              </w:rPr>
            </w:pPr>
            <w:r w:rsidRPr="00E311E3">
              <w:rPr>
                <w:rFonts w:eastAsiaTheme="minorHAnsi"/>
              </w:rPr>
              <w:t>SVN</w:t>
            </w:r>
          </w:p>
        </w:tc>
        <w:tc>
          <w:tcPr>
            <w:tcW w:w="6461" w:type="dxa"/>
          </w:tcPr>
          <w:p w:rsidR="00467B02" w:rsidRPr="00E311E3" w:rsidRDefault="00E311E3" w:rsidP="008D68F4">
            <w:pPr>
              <w:rPr>
                <w:rFonts w:eastAsiaTheme="minorHAnsi"/>
              </w:rPr>
            </w:pPr>
            <w:hyperlink r:id="rId63" w:history="1">
              <w:r w:rsidRPr="00E311E3">
                <w:rPr>
                  <w:rStyle w:val="Hyperlink"/>
                  <w:rFonts w:eastAsiaTheme="minorHAnsi"/>
                </w:rPr>
                <w:t>http://tortoisesvn.net/</w:t>
              </w:r>
            </w:hyperlink>
          </w:p>
          <w:p w:rsidR="00E311E3" w:rsidRPr="00E311E3" w:rsidRDefault="00E311E3" w:rsidP="008D68F4">
            <w:pPr>
              <w:rPr>
                <w:rFonts w:eastAsiaTheme="minorHAnsi"/>
              </w:rPr>
            </w:pPr>
            <w:hyperlink r:id="rId64" w:history="1">
              <w:r w:rsidRPr="00E311E3">
                <w:rPr>
                  <w:rStyle w:val="Hyperlink"/>
                  <w:rFonts w:eastAsiaTheme="minorHAnsi"/>
                </w:rPr>
                <w:t>http://subversion.apache.org/</w:t>
              </w:r>
            </w:hyperlink>
          </w:p>
          <w:p w:rsidR="00E311E3" w:rsidRPr="00E311E3" w:rsidRDefault="00E311E3" w:rsidP="008D68F4">
            <w:pPr>
              <w:rPr>
                <w:rFonts w:eastAsiaTheme="minorHAnsi"/>
              </w:rPr>
            </w:pPr>
            <w:hyperlink r:id="rId65" w:history="1">
              <w:r w:rsidRPr="00E311E3">
                <w:rPr>
                  <w:rStyle w:val="Hyperlink"/>
                  <w:rFonts w:eastAsiaTheme="minorHAnsi"/>
                </w:rPr>
                <w:t>http://en.wikipedia.org/wiki/Apache_Subversion</w:t>
              </w:r>
            </w:hyperlink>
          </w:p>
          <w:p w:rsidR="00E311E3" w:rsidRPr="00E311E3" w:rsidRDefault="00E311E3" w:rsidP="008D68F4">
            <w:pPr>
              <w:rPr>
                <w:rFonts w:eastAsiaTheme="minorHAnsi"/>
              </w:rPr>
            </w:pPr>
          </w:p>
        </w:tc>
      </w:tr>
    </w:tbl>
    <w:p w:rsidR="008D68F4" w:rsidRDefault="008D68F4"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C973FD" w:rsidRDefault="00C973FD" w:rsidP="008D68F4">
      <w:pPr>
        <w:rPr>
          <w:b/>
          <w:sz w:val="32"/>
          <w:szCs w:val="32"/>
          <w:u w:val="single"/>
        </w:rPr>
      </w:pPr>
    </w:p>
    <w:p w:rsidR="00E57165" w:rsidRDefault="00E57165" w:rsidP="008D68F4">
      <w:pPr>
        <w:rPr>
          <w:b/>
          <w:sz w:val="32"/>
          <w:szCs w:val="32"/>
          <w:u w:val="single"/>
        </w:rPr>
      </w:pPr>
    </w:p>
    <w:p w:rsidR="00C973FD" w:rsidRDefault="00C973FD" w:rsidP="008D68F4">
      <w:pPr>
        <w:rPr>
          <w:b/>
          <w:sz w:val="32"/>
          <w:szCs w:val="32"/>
          <w:u w:val="single"/>
        </w:rPr>
      </w:pPr>
      <w:r>
        <w:rPr>
          <w:b/>
          <w:sz w:val="32"/>
          <w:szCs w:val="32"/>
          <w:u w:val="single"/>
        </w:rPr>
        <w:lastRenderedPageBreak/>
        <w:t>1</w:t>
      </w:r>
      <w:r w:rsidR="00E57165">
        <w:rPr>
          <w:b/>
          <w:sz w:val="32"/>
          <w:szCs w:val="32"/>
          <w:u w:val="single"/>
        </w:rPr>
        <w:t>5</w:t>
      </w:r>
      <w:r>
        <w:rPr>
          <w:b/>
          <w:sz w:val="32"/>
          <w:szCs w:val="32"/>
          <w:u w:val="single"/>
        </w:rPr>
        <w:t>.Project Log</w:t>
      </w:r>
      <w:r w:rsidR="00802605">
        <w:rPr>
          <w:b/>
          <w:sz w:val="32"/>
          <w:szCs w:val="32"/>
          <w:u w:val="single"/>
        </w:rPr>
        <w:t>:</w:t>
      </w:r>
    </w:p>
    <w:p w:rsidR="00C973FD" w:rsidRDefault="00C973FD" w:rsidP="008D68F4">
      <w:pPr>
        <w:rPr>
          <w:b/>
          <w:sz w:val="32"/>
          <w:szCs w:val="32"/>
          <w:u w:val="single"/>
        </w:rPr>
      </w:pPr>
    </w:p>
    <w:tbl>
      <w:tblPr>
        <w:tblStyle w:val="TableGrid"/>
        <w:tblW w:w="11340" w:type="dxa"/>
        <w:tblInd w:w="-882" w:type="dxa"/>
        <w:tblLayout w:type="fixed"/>
        <w:tblLook w:val="04A0"/>
      </w:tblPr>
      <w:tblGrid>
        <w:gridCol w:w="810"/>
        <w:gridCol w:w="1260"/>
        <w:gridCol w:w="1350"/>
        <w:gridCol w:w="1170"/>
        <w:gridCol w:w="990"/>
        <w:gridCol w:w="810"/>
        <w:gridCol w:w="1080"/>
        <w:gridCol w:w="990"/>
        <w:gridCol w:w="900"/>
        <w:gridCol w:w="862"/>
        <w:gridCol w:w="1118"/>
      </w:tblGrid>
      <w:tr w:rsidR="00235055" w:rsidRPr="00D0507E" w:rsidTr="00D0507E">
        <w:trPr>
          <w:trHeight w:val="512"/>
        </w:trPr>
        <w:tc>
          <w:tcPr>
            <w:tcW w:w="810" w:type="dxa"/>
          </w:tcPr>
          <w:p w:rsidR="00C973FD" w:rsidRPr="00D0507E" w:rsidRDefault="00C973FD" w:rsidP="008D68F4">
            <w:pPr>
              <w:rPr>
                <w:b/>
              </w:rPr>
            </w:pPr>
            <w:r w:rsidRPr="00D0507E">
              <w:rPr>
                <w:b/>
              </w:rPr>
              <w:t>Date</w:t>
            </w:r>
          </w:p>
        </w:tc>
        <w:tc>
          <w:tcPr>
            <w:tcW w:w="1260" w:type="dxa"/>
          </w:tcPr>
          <w:p w:rsidR="00C973FD" w:rsidRPr="00D0507E" w:rsidRDefault="00C973FD" w:rsidP="008D68F4">
            <w:pPr>
              <w:rPr>
                <w:b/>
              </w:rPr>
            </w:pPr>
            <w:r w:rsidRPr="00D0507E">
              <w:rPr>
                <w:b/>
              </w:rPr>
              <w:t>Akshay</w:t>
            </w:r>
          </w:p>
        </w:tc>
        <w:tc>
          <w:tcPr>
            <w:tcW w:w="1350" w:type="dxa"/>
          </w:tcPr>
          <w:p w:rsidR="00C973FD" w:rsidRPr="00D0507E" w:rsidRDefault="00C973FD" w:rsidP="008D68F4">
            <w:pPr>
              <w:rPr>
                <w:b/>
              </w:rPr>
            </w:pPr>
            <w:r w:rsidRPr="00D0507E">
              <w:rPr>
                <w:b/>
              </w:rPr>
              <w:t>Yashwant</w:t>
            </w:r>
          </w:p>
        </w:tc>
        <w:tc>
          <w:tcPr>
            <w:tcW w:w="1170" w:type="dxa"/>
          </w:tcPr>
          <w:p w:rsidR="00C973FD" w:rsidRPr="00D0507E" w:rsidRDefault="00C973FD" w:rsidP="008D68F4">
            <w:pPr>
              <w:rPr>
                <w:b/>
              </w:rPr>
            </w:pPr>
            <w:r w:rsidRPr="00D0507E">
              <w:rPr>
                <w:b/>
              </w:rPr>
              <w:t>Pritesh</w:t>
            </w:r>
          </w:p>
        </w:tc>
        <w:tc>
          <w:tcPr>
            <w:tcW w:w="990" w:type="dxa"/>
          </w:tcPr>
          <w:p w:rsidR="00C973FD" w:rsidRPr="00D0507E" w:rsidRDefault="00C973FD" w:rsidP="008D68F4">
            <w:pPr>
              <w:rPr>
                <w:b/>
              </w:rPr>
            </w:pPr>
            <w:r w:rsidRPr="00D0507E">
              <w:rPr>
                <w:b/>
              </w:rPr>
              <w:t>Chetan</w:t>
            </w:r>
          </w:p>
        </w:tc>
        <w:tc>
          <w:tcPr>
            <w:tcW w:w="810" w:type="dxa"/>
          </w:tcPr>
          <w:p w:rsidR="00C973FD" w:rsidRPr="00D0507E" w:rsidRDefault="00C973FD" w:rsidP="008D68F4">
            <w:pPr>
              <w:rPr>
                <w:b/>
              </w:rPr>
            </w:pPr>
            <w:r w:rsidRPr="00D0507E">
              <w:rPr>
                <w:b/>
              </w:rPr>
              <w:t>Vivek</w:t>
            </w:r>
          </w:p>
        </w:tc>
        <w:tc>
          <w:tcPr>
            <w:tcW w:w="1080" w:type="dxa"/>
          </w:tcPr>
          <w:p w:rsidR="00C973FD" w:rsidRPr="00D0507E" w:rsidRDefault="00C973FD" w:rsidP="008D68F4">
            <w:pPr>
              <w:rPr>
                <w:b/>
              </w:rPr>
            </w:pPr>
            <w:r w:rsidRPr="00D0507E">
              <w:rPr>
                <w:b/>
              </w:rPr>
              <w:t>Prashant</w:t>
            </w:r>
          </w:p>
        </w:tc>
        <w:tc>
          <w:tcPr>
            <w:tcW w:w="990" w:type="dxa"/>
          </w:tcPr>
          <w:p w:rsidR="00C973FD" w:rsidRPr="00D0507E" w:rsidRDefault="00C973FD" w:rsidP="008D68F4">
            <w:pPr>
              <w:rPr>
                <w:b/>
              </w:rPr>
            </w:pPr>
            <w:r w:rsidRPr="00D0507E">
              <w:rPr>
                <w:b/>
              </w:rPr>
              <w:t>Pranali</w:t>
            </w:r>
          </w:p>
        </w:tc>
        <w:tc>
          <w:tcPr>
            <w:tcW w:w="900" w:type="dxa"/>
          </w:tcPr>
          <w:p w:rsidR="00C973FD" w:rsidRPr="00D0507E" w:rsidRDefault="00C973FD" w:rsidP="008D68F4">
            <w:pPr>
              <w:rPr>
                <w:b/>
              </w:rPr>
            </w:pPr>
            <w:r w:rsidRPr="00D0507E">
              <w:rPr>
                <w:b/>
              </w:rPr>
              <w:t>Sonali</w:t>
            </w:r>
          </w:p>
        </w:tc>
        <w:tc>
          <w:tcPr>
            <w:tcW w:w="862" w:type="dxa"/>
          </w:tcPr>
          <w:p w:rsidR="00C973FD" w:rsidRPr="00D0507E" w:rsidRDefault="00C973FD" w:rsidP="008D68F4">
            <w:pPr>
              <w:rPr>
                <w:b/>
              </w:rPr>
            </w:pPr>
            <w:r w:rsidRPr="00D0507E">
              <w:rPr>
                <w:b/>
              </w:rPr>
              <w:t>Gauri</w:t>
            </w:r>
          </w:p>
        </w:tc>
        <w:tc>
          <w:tcPr>
            <w:tcW w:w="1118" w:type="dxa"/>
          </w:tcPr>
          <w:p w:rsidR="00C973FD" w:rsidRPr="00D0507E" w:rsidRDefault="00C973FD" w:rsidP="008D68F4">
            <w:pPr>
              <w:rPr>
                <w:b/>
              </w:rPr>
            </w:pPr>
            <w:r w:rsidRPr="00D0507E">
              <w:rPr>
                <w:b/>
              </w:rPr>
              <w:t>Pradnya</w:t>
            </w:r>
          </w:p>
        </w:tc>
      </w:tr>
      <w:tr w:rsidR="00235055" w:rsidRPr="00D0507E" w:rsidTr="00D0507E">
        <w:tc>
          <w:tcPr>
            <w:tcW w:w="810" w:type="dxa"/>
          </w:tcPr>
          <w:p w:rsidR="00235055" w:rsidRPr="00D0507E" w:rsidRDefault="00235055" w:rsidP="00235055">
            <w:r w:rsidRPr="00D0507E">
              <w:t>11Jul</w:t>
            </w:r>
          </w:p>
        </w:tc>
        <w:tc>
          <w:tcPr>
            <w:tcW w:w="1260" w:type="dxa"/>
          </w:tcPr>
          <w:p w:rsidR="00C973FD" w:rsidRPr="00D0507E" w:rsidRDefault="003B0D25" w:rsidP="008D68F4">
            <w:r w:rsidRPr="00D0507E">
              <w:t>SVN R&amp;D</w:t>
            </w:r>
          </w:p>
        </w:tc>
        <w:tc>
          <w:tcPr>
            <w:tcW w:w="1350" w:type="dxa"/>
          </w:tcPr>
          <w:p w:rsidR="003B0D25" w:rsidRPr="00D0507E" w:rsidRDefault="003B0D25" w:rsidP="003B0D25">
            <w:r w:rsidRPr="00D0507E">
              <w:t>SVN R&amp;D</w:t>
            </w:r>
          </w:p>
          <w:p w:rsidR="00C973FD" w:rsidRPr="00D0507E" w:rsidRDefault="00C973FD" w:rsidP="008D68F4"/>
        </w:tc>
        <w:tc>
          <w:tcPr>
            <w:tcW w:w="1170" w:type="dxa"/>
          </w:tcPr>
          <w:p w:rsidR="003B0D25" w:rsidRPr="00D0507E" w:rsidRDefault="003B0D25" w:rsidP="003B0D25">
            <w:r w:rsidRPr="00D0507E">
              <w:t>Pipelining(Research) Joining two IP’s on the server</w:t>
            </w:r>
          </w:p>
          <w:p w:rsidR="00C973FD" w:rsidRPr="00D0507E" w:rsidRDefault="00C973FD" w:rsidP="008D68F4"/>
        </w:tc>
        <w:tc>
          <w:tcPr>
            <w:tcW w:w="990" w:type="dxa"/>
          </w:tcPr>
          <w:p w:rsidR="000875C8" w:rsidRPr="00D0507E" w:rsidRDefault="000875C8" w:rsidP="000875C8">
            <w:r w:rsidRPr="00D0507E">
              <w:t>Pipelining(Research) Joining two IP’s on the server</w:t>
            </w:r>
          </w:p>
          <w:p w:rsidR="00C973FD" w:rsidRPr="00D0507E" w:rsidRDefault="00C973FD" w:rsidP="008D68F4"/>
        </w:tc>
        <w:tc>
          <w:tcPr>
            <w:tcW w:w="810" w:type="dxa"/>
          </w:tcPr>
          <w:p w:rsidR="000875C8" w:rsidRPr="00D0507E" w:rsidRDefault="000875C8" w:rsidP="000875C8">
            <w:r w:rsidRPr="00D0507E">
              <w:t>RTSP Protocol(Working)</w:t>
            </w:r>
          </w:p>
          <w:p w:rsidR="00C973FD" w:rsidRPr="00D0507E" w:rsidRDefault="00C973FD" w:rsidP="008D68F4"/>
        </w:tc>
        <w:tc>
          <w:tcPr>
            <w:tcW w:w="1080" w:type="dxa"/>
          </w:tcPr>
          <w:p w:rsidR="002825C6" w:rsidRPr="00D0507E" w:rsidRDefault="002825C6" w:rsidP="002825C6">
            <w:r w:rsidRPr="00D0507E">
              <w:t>RTSP Protocol(Working)</w:t>
            </w:r>
          </w:p>
          <w:p w:rsidR="00C973FD" w:rsidRPr="00D0507E" w:rsidRDefault="00C973FD" w:rsidP="008D68F4"/>
        </w:tc>
        <w:tc>
          <w:tcPr>
            <w:tcW w:w="990" w:type="dxa"/>
          </w:tcPr>
          <w:p w:rsidR="002825C6" w:rsidRPr="00D0507E" w:rsidRDefault="00543F3D" w:rsidP="002825C6">
            <w:r w:rsidRPr="00D0507E">
              <w:t>JSP (</w:t>
            </w:r>
            <w:r w:rsidR="002825C6" w:rsidRPr="00D0507E">
              <w:t>How to play local video on the hard disk to a browser).</w:t>
            </w:r>
          </w:p>
          <w:p w:rsidR="00C973FD" w:rsidRPr="00D0507E" w:rsidRDefault="00C973FD" w:rsidP="008D68F4"/>
        </w:tc>
        <w:tc>
          <w:tcPr>
            <w:tcW w:w="900" w:type="dxa"/>
          </w:tcPr>
          <w:p w:rsidR="002825C6" w:rsidRPr="00D0507E" w:rsidRDefault="00543F3D" w:rsidP="002825C6">
            <w:r w:rsidRPr="00D0507E">
              <w:t>JSP (</w:t>
            </w:r>
            <w:r w:rsidR="002825C6" w:rsidRPr="00D0507E">
              <w:t>How to play local video on the hard disk to a browser).</w:t>
            </w:r>
          </w:p>
          <w:p w:rsidR="00C973FD" w:rsidRPr="00D0507E" w:rsidRDefault="00C973FD" w:rsidP="008D68F4"/>
        </w:tc>
        <w:tc>
          <w:tcPr>
            <w:tcW w:w="862" w:type="dxa"/>
          </w:tcPr>
          <w:p w:rsidR="00D25EBA" w:rsidRPr="00D0507E" w:rsidRDefault="00D25EBA" w:rsidP="00D25EBA">
            <w:r w:rsidRPr="00D0507E">
              <w:t>Hardware, Software requirements and Project scope.</w:t>
            </w:r>
          </w:p>
          <w:p w:rsidR="00C973FD" w:rsidRPr="00D0507E" w:rsidRDefault="00C973FD" w:rsidP="008D68F4"/>
        </w:tc>
        <w:tc>
          <w:tcPr>
            <w:tcW w:w="1118" w:type="dxa"/>
          </w:tcPr>
          <w:p w:rsidR="00DF2E00" w:rsidRPr="00D0507E" w:rsidRDefault="00DF2E00" w:rsidP="00DF2E00">
            <w:r w:rsidRPr="00D0507E">
              <w:t>Hardware, Software requirements and Project scope.</w:t>
            </w:r>
          </w:p>
          <w:p w:rsidR="00C973FD" w:rsidRPr="00D0507E" w:rsidRDefault="00C973FD" w:rsidP="008D68F4"/>
        </w:tc>
      </w:tr>
      <w:tr w:rsidR="00235055" w:rsidRPr="00D0507E" w:rsidTr="00D0507E">
        <w:tc>
          <w:tcPr>
            <w:tcW w:w="810" w:type="dxa"/>
          </w:tcPr>
          <w:p w:rsidR="00C973FD" w:rsidRPr="00D0507E" w:rsidRDefault="00235055" w:rsidP="008D68F4">
            <w:r w:rsidRPr="00D0507E">
              <w:t>12Jul</w:t>
            </w:r>
          </w:p>
        </w:tc>
        <w:tc>
          <w:tcPr>
            <w:tcW w:w="1260" w:type="dxa"/>
          </w:tcPr>
          <w:p w:rsidR="00C973FD" w:rsidRPr="00D0507E" w:rsidRDefault="003B0D25" w:rsidP="008D68F4">
            <w:r w:rsidRPr="00D0507E">
              <w:t>Bugzilla,Review of documents, SVN ppt</w:t>
            </w:r>
          </w:p>
        </w:tc>
        <w:tc>
          <w:tcPr>
            <w:tcW w:w="1350" w:type="dxa"/>
          </w:tcPr>
          <w:p w:rsidR="003B0D25" w:rsidRPr="00D0507E" w:rsidRDefault="003B0D25" w:rsidP="003B0D25">
            <w:r w:rsidRPr="00D0507E">
              <w:t>Bugzilla, SVN ppt</w:t>
            </w:r>
          </w:p>
          <w:p w:rsidR="00C973FD" w:rsidRPr="00D0507E" w:rsidRDefault="00C973FD" w:rsidP="008D68F4"/>
        </w:tc>
        <w:tc>
          <w:tcPr>
            <w:tcW w:w="1170" w:type="dxa"/>
          </w:tcPr>
          <w:p w:rsidR="003B0D25" w:rsidRPr="00D0507E" w:rsidRDefault="003B0D25" w:rsidP="003B0D25">
            <w:r w:rsidRPr="00D0507E">
              <w:t>Feasibility Study (Documentation)</w:t>
            </w:r>
          </w:p>
          <w:p w:rsidR="00C973FD" w:rsidRPr="00D0507E" w:rsidRDefault="00C973FD" w:rsidP="008D68F4"/>
        </w:tc>
        <w:tc>
          <w:tcPr>
            <w:tcW w:w="990" w:type="dxa"/>
          </w:tcPr>
          <w:p w:rsidR="000875C8" w:rsidRPr="00D0507E" w:rsidRDefault="000875C8" w:rsidP="000875C8">
            <w:r w:rsidRPr="00D0507E">
              <w:t>DFD level 0,1,2(Documentation)</w:t>
            </w:r>
          </w:p>
          <w:p w:rsidR="00C973FD" w:rsidRPr="00D0507E" w:rsidRDefault="00C973FD" w:rsidP="008D68F4"/>
        </w:tc>
        <w:tc>
          <w:tcPr>
            <w:tcW w:w="810" w:type="dxa"/>
          </w:tcPr>
          <w:p w:rsidR="000875C8" w:rsidRPr="00D0507E" w:rsidRDefault="000875C8" w:rsidP="000875C8">
            <w:pPr>
              <w:rPr>
                <w:color w:val="FF0000"/>
              </w:rPr>
            </w:pPr>
            <w:r w:rsidRPr="00D0507E">
              <w:rPr>
                <w:color w:val="FF0000"/>
              </w:rPr>
              <w:t>Absent</w:t>
            </w:r>
          </w:p>
          <w:p w:rsidR="00C973FD" w:rsidRPr="00D0507E" w:rsidRDefault="00C973FD" w:rsidP="008D68F4"/>
        </w:tc>
        <w:tc>
          <w:tcPr>
            <w:tcW w:w="1080" w:type="dxa"/>
          </w:tcPr>
          <w:p w:rsidR="002825C6" w:rsidRPr="00D0507E" w:rsidRDefault="002825C6" w:rsidP="002825C6">
            <w:r w:rsidRPr="00D0507E">
              <w:t>DFD level 0,1,2(Documentation) &amp; RTSP</w:t>
            </w:r>
          </w:p>
          <w:p w:rsidR="00C973FD" w:rsidRPr="00D0507E" w:rsidRDefault="00C973FD" w:rsidP="008D68F4"/>
        </w:tc>
        <w:tc>
          <w:tcPr>
            <w:tcW w:w="990" w:type="dxa"/>
          </w:tcPr>
          <w:p w:rsidR="002825C6" w:rsidRPr="00D0507E" w:rsidRDefault="002825C6" w:rsidP="002825C6">
            <w:r w:rsidRPr="00D0507E">
              <w:t>Quality Assurance and SDLC(Documentation)</w:t>
            </w:r>
          </w:p>
          <w:p w:rsidR="00C973FD" w:rsidRPr="00D0507E" w:rsidRDefault="00C973FD" w:rsidP="008D68F4"/>
        </w:tc>
        <w:tc>
          <w:tcPr>
            <w:tcW w:w="900" w:type="dxa"/>
          </w:tcPr>
          <w:p w:rsidR="002825C6" w:rsidRPr="00D0507E" w:rsidRDefault="002825C6" w:rsidP="002825C6">
            <w:r w:rsidRPr="00D0507E">
              <w:t>Quality Assurance and SDLC(Documentation)</w:t>
            </w:r>
          </w:p>
          <w:p w:rsidR="00C973FD" w:rsidRPr="00D0507E" w:rsidRDefault="00C973FD" w:rsidP="008D68F4"/>
        </w:tc>
        <w:tc>
          <w:tcPr>
            <w:tcW w:w="862" w:type="dxa"/>
          </w:tcPr>
          <w:p w:rsidR="00D25EBA" w:rsidRPr="00D0507E" w:rsidRDefault="00D25EBA" w:rsidP="00D25EBA">
            <w:r w:rsidRPr="00D0507E">
              <w:t>Feasibility Study(Documentation)</w:t>
            </w:r>
          </w:p>
          <w:p w:rsidR="00C973FD" w:rsidRPr="00D0507E" w:rsidRDefault="00C973FD" w:rsidP="008D68F4"/>
        </w:tc>
        <w:tc>
          <w:tcPr>
            <w:tcW w:w="1118" w:type="dxa"/>
          </w:tcPr>
          <w:p w:rsidR="00DF2E00" w:rsidRPr="00D0507E" w:rsidRDefault="00DF2E00" w:rsidP="00DF2E00">
            <w:pPr>
              <w:rPr>
                <w:color w:val="FF0000"/>
              </w:rPr>
            </w:pPr>
            <w:r w:rsidRPr="00D0507E">
              <w:rPr>
                <w:color w:val="FF0000"/>
              </w:rPr>
              <w:t>Absent</w:t>
            </w:r>
          </w:p>
          <w:p w:rsidR="00C973FD" w:rsidRPr="00D0507E" w:rsidRDefault="00C973FD" w:rsidP="008D68F4"/>
        </w:tc>
      </w:tr>
      <w:tr w:rsidR="00235055" w:rsidRPr="00D0507E" w:rsidTr="00D0507E">
        <w:tc>
          <w:tcPr>
            <w:tcW w:w="810" w:type="dxa"/>
          </w:tcPr>
          <w:p w:rsidR="00C973FD" w:rsidRPr="00D0507E" w:rsidRDefault="00235055" w:rsidP="008D68F4">
            <w:r w:rsidRPr="00D0507E">
              <w:t>13Jul</w:t>
            </w:r>
          </w:p>
        </w:tc>
        <w:tc>
          <w:tcPr>
            <w:tcW w:w="1260" w:type="dxa"/>
          </w:tcPr>
          <w:p w:rsidR="003B0D25" w:rsidRPr="00D0507E" w:rsidRDefault="003B0D25" w:rsidP="003B0D25">
            <w:r w:rsidRPr="00D0507E">
              <w:t xml:space="preserve">Java code to send </w:t>
            </w:r>
            <w:r w:rsidR="00543F3D" w:rsidRPr="00D0507E">
              <w:t>Video, Review</w:t>
            </w:r>
            <w:r w:rsidRPr="00D0507E">
              <w:t xml:space="preserve"> Documents</w:t>
            </w:r>
          </w:p>
          <w:p w:rsidR="00C973FD" w:rsidRPr="00D0507E" w:rsidRDefault="00C973FD" w:rsidP="008D68F4"/>
        </w:tc>
        <w:tc>
          <w:tcPr>
            <w:tcW w:w="1350" w:type="dxa"/>
          </w:tcPr>
          <w:p w:rsidR="003B0D25" w:rsidRPr="00D0507E" w:rsidRDefault="003B0D25" w:rsidP="003B0D25">
            <w:r w:rsidRPr="00D0507E">
              <w:t xml:space="preserve">Java code to send </w:t>
            </w:r>
            <w:r w:rsidR="00543F3D" w:rsidRPr="00D0507E">
              <w:t>Video, Review</w:t>
            </w:r>
            <w:r w:rsidRPr="00D0507E">
              <w:t xml:space="preserve"> Documents</w:t>
            </w:r>
          </w:p>
          <w:p w:rsidR="00C973FD" w:rsidRPr="00D0507E" w:rsidRDefault="00C973FD" w:rsidP="008D68F4"/>
        </w:tc>
        <w:tc>
          <w:tcPr>
            <w:tcW w:w="1170" w:type="dxa"/>
          </w:tcPr>
          <w:p w:rsidR="003B0D25" w:rsidRPr="00D0507E" w:rsidRDefault="003B0D25" w:rsidP="003B0D25">
            <w:r w:rsidRPr="00D0507E">
              <w:t>Documentation &amp; Arch Diagram</w:t>
            </w:r>
          </w:p>
          <w:p w:rsidR="00C973FD" w:rsidRPr="00D0507E" w:rsidRDefault="00C973FD" w:rsidP="008D68F4"/>
        </w:tc>
        <w:tc>
          <w:tcPr>
            <w:tcW w:w="990" w:type="dxa"/>
          </w:tcPr>
          <w:p w:rsidR="000875C8" w:rsidRPr="00D0507E" w:rsidRDefault="000875C8" w:rsidP="000875C8">
            <w:r w:rsidRPr="00D0507E">
              <w:t>Connect Camera &amp; Display On Canvas(Camera On Off)</w:t>
            </w:r>
          </w:p>
          <w:p w:rsidR="00C973FD" w:rsidRPr="00D0507E" w:rsidRDefault="00C973FD" w:rsidP="008D68F4"/>
        </w:tc>
        <w:tc>
          <w:tcPr>
            <w:tcW w:w="810" w:type="dxa"/>
          </w:tcPr>
          <w:p w:rsidR="000875C8" w:rsidRPr="00D0507E" w:rsidRDefault="000875C8" w:rsidP="000875C8">
            <w:r w:rsidRPr="00D0507E">
              <w:t>Connect Camera &amp; Display On Canvas(Camera On Off)</w:t>
            </w:r>
          </w:p>
          <w:p w:rsidR="00C973FD" w:rsidRPr="00D0507E" w:rsidRDefault="00C973FD" w:rsidP="008D68F4"/>
        </w:tc>
        <w:tc>
          <w:tcPr>
            <w:tcW w:w="1080" w:type="dxa"/>
          </w:tcPr>
          <w:p w:rsidR="002825C6" w:rsidRPr="00D0507E" w:rsidRDefault="002825C6" w:rsidP="002825C6">
            <w:r w:rsidRPr="00D0507E">
              <w:t>GUI Design of Android</w:t>
            </w:r>
          </w:p>
          <w:p w:rsidR="00C973FD" w:rsidRPr="00D0507E" w:rsidRDefault="00C973FD" w:rsidP="008D68F4"/>
        </w:tc>
        <w:tc>
          <w:tcPr>
            <w:tcW w:w="990" w:type="dxa"/>
          </w:tcPr>
          <w:p w:rsidR="002825C6" w:rsidRPr="00D0507E" w:rsidRDefault="002825C6" w:rsidP="002825C6">
            <w:r w:rsidRPr="00D0507E">
              <w:t>Embed Flash Plugin &amp; code to stream video</w:t>
            </w:r>
          </w:p>
          <w:p w:rsidR="00C973FD" w:rsidRPr="00D0507E" w:rsidRDefault="00C973FD" w:rsidP="008D68F4"/>
        </w:tc>
        <w:tc>
          <w:tcPr>
            <w:tcW w:w="900" w:type="dxa"/>
          </w:tcPr>
          <w:p w:rsidR="002825C6" w:rsidRPr="00D0507E" w:rsidRDefault="002825C6" w:rsidP="002825C6">
            <w:r w:rsidRPr="00D0507E">
              <w:t>Embed Flash Plugin &amp; code to stream video,Review Documents</w:t>
            </w:r>
          </w:p>
          <w:p w:rsidR="00C973FD" w:rsidRPr="00D0507E" w:rsidRDefault="00C973FD" w:rsidP="008D68F4"/>
        </w:tc>
        <w:tc>
          <w:tcPr>
            <w:tcW w:w="862" w:type="dxa"/>
          </w:tcPr>
          <w:p w:rsidR="00D25EBA" w:rsidRPr="00D0507E" w:rsidRDefault="00D25EBA" w:rsidP="00D25EBA">
            <w:r w:rsidRPr="00D0507E">
              <w:t>Documentation &amp; Arch Diagram</w:t>
            </w:r>
          </w:p>
          <w:p w:rsidR="00C973FD" w:rsidRPr="00D0507E" w:rsidRDefault="00C973FD" w:rsidP="008D68F4"/>
        </w:tc>
        <w:tc>
          <w:tcPr>
            <w:tcW w:w="1118" w:type="dxa"/>
          </w:tcPr>
          <w:p w:rsidR="00DF2E00" w:rsidRPr="00D0507E" w:rsidRDefault="00DF2E00" w:rsidP="00DF2E00">
            <w:r w:rsidRPr="00D0507E">
              <w:t>GUI Design of Android</w:t>
            </w:r>
          </w:p>
          <w:p w:rsidR="00C973FD" w:rsidRPr="00D0507E" w:rsidRDefault="00C973FD" w:rsidP="008D68F4"/>
        </w:tc>
      </w:tr>
      <w:tr w:rsidR="003B0D25" w:rsidRPr="00D0507E" w:rsidTr="00D0507E">
        <w:tc>
          <w:tcPr>
            <w:tcW w:w="810" w:type="dxa"/>
          </w:tcPr>
          <w:p w:rsidR="003B0D25" w:rsidRPr="00D0507E" w:rsidRDefault="003B0D25" w:rsidP="008D68F4">
            <w:r w:rsidRPr="00D0507E">
              <w:t>16Jul</w:t>
            </w:r>
          </w:p>
        </w:tc>
        <w:tc>
          <w:tcPr>
            <w:tcW w:w="1260" w:type="dxa"/>
          </w:tcPr>
          <w:p w:rsidR="003B0D25" w:rsidRPr="00D0507E" w:rsidRDefault="003B0D25" w:rsidP="003B0D25">
            <w:r w:rsidRPr="00D0507E">
              <w:t>Creation of Host</w:t>
            </w:r>
          </w:p>
          <w:p w:rsidR="003B0D25" w:rsidRPr="00D0507E" w:rsidRDefault="003B0D25" w:rsidP="003B0D25"/>
        </w:tc>
        <w:tc>
          <w:tcPr>
            <w:tcW w:w="1350" w:type="dxa"/>
          </w:tcPr>
          <w:p w:rsidR="003B0D25" w:rsidRPr="00D0507E" w:rsidRDefault="003B0D25" w:rsidP="003B0D25">
            <w:r w:rsidRPr="00D0507E">
              <w:t>Creation of Host</w:t>
            </w:r>
          </w:p>
          <w:p w:rsidR="003B0D25" w:rsidRPr="00D0507E" w:rsidRDefault="003B0D25" w:rsidP="008D68F4"/>
        </w:tc>
        <w:tc>
          <w:tcPr>
            <w:tcW w:w="1170" w:type="dxa"/>
          </w:tcPr>
          <w:p w:rsidR="003B0D25" w:rsidRPr="00D0507E" w:rsidRDefault="003B0D25" w:rsidP="008D68F4"/>
        </w:tc>
        <w:tc>
          <w:tcPr>
            <w:tcW w:w="990" w:type="dxa"/>
          </w:tcPr>
          <w:p w:rsidR="000875C8" w:rsidRPr="00D0507E" w:rsidRDefault="000875C8" w:rsidP="000875C8">
            <w:r w:rsidRPr="00D0507E">
              <w:t>Camera GUI</w:t>
            </w:r>
          </w:p>
          <w:p w:rsidR="003B0D25" w:rsidRPr="00D0507E" w:rsidRDefault="003B0D25" w:rsidP="008D68F4"/>
        </w:tc>
        <w:tc>
          <w:tcPr>
            <w:tcW w:w="810" w:type="dxa"/>
          </w:tcPr>
          <w:p w:rsidR="000875C8" w:rsidRPr="00D0507E" w:rsidRDefault="000875C8" w:rsidP="000875C8">
            <w:r w:rsidRPr="00D0507E">
              <w:t>Streaming Video</w:t>
            </w:r>
          </w:p>
          <w:p w:rsidR="003B0D25" w:rsidRPr="00D0507E" w:rsidRDefault="003B0D25" w:rsidP="008D68F4"/>
        </w:tc>
        <w:tc>
          <w:tcPr>
            <w:tcW w:w="1080" w:type="dxa"/>
          </w:tcPr>
          <w:p w:rsidR="003B0D25" w:rsidRPr="00D0507E" w:rsidRDefault="003B0D25" w:rsidP="008D68F4"/>
        </w:tc>
        <w:tc>
          <w:tcPr>
            <w:tcW w:w="990" w:type="dxa"/>
          </w:tcPr>
          <w:p w:rsidR="003B0D25" w:rsidRPr="00D0507E" w:rsidRDefault="003B0D25" w:rsidP="008D68F4"/>
        </w:tc>
        <w:tc>
          <w:tcPr>
            <w:tcW w:w="900" w:type="dxa"/>
          </w:tcPr>
          <w:p w:rsidR="002825C6" w:rsidRPr="00D0507E" w:rsidRDefault="002825C6" w:rsidP="002825C6">
            <w:pPr>
              <w:rPr>
                <w:color w:val="FF0000"/>
              </w:rPr>
            </w:pPr>
            <w:r w:rsidRPr="00D0507E">
              <w:rPr>
                <w:color w:val="FF0000"/>
              </w:rPr>
              <w:t>Absent</w:t>
            </w:r>
          </w:p>
          <w:p w:rsidR="003B0D25" w:rsidRPr="00D0507E" w:rsidRDefault="003B0D25" w:rsidP="008D68F4"/>
        </w:tc>
        <w:tc>
          <w:tcPr>
            <w:tcW w:w="862" w:type="dxa"/>
          </w:tcPr>
          <w:p w:rsidR="003B0D25" w:rsidRPr="00D0507E" w:rsidRDefault="003B0D25" w:rsidP="008D68F4"/>
        </w:tc>
        <w:tc>
          <w:tcPr>
            <w:tcW w:w="1118" w:type="dxa"/>
          </w:tcPr>
          <w:p w:rsidR="00DF2E00" w:rsidRPr="00D0507E" w:rsidRDefault="00DF2E00" w:rsidP="00DF2E00">
            <w:r w:rsidRPr="00D0507E">
              <w:t>Camera GUI</w:t>
            </w:r>
          </w:p>
          <w:p w:rsidR="003B0D25" w:rsidRPr="00D0507E" w:rsidRDefault="003B0D25" w:rsidP="008D68F4"/>
        </w:tc>
      </w:tr>
      <w:tr w:rsidR="00235055" w:rsidRPr="00D0507E" w:rsidTr="00D0507E">
        <w:tc>
          <w:tcPr>
            <w:tcW w:w="810" w:type="dxa"/>
          </w:tcPr>
          <w:p w:rsidR="00C973FD" w:rsidRPr="00D0507E" w:rsidRDefault="00235055" w:rsidP="008D68F4">
            <w:r w:rsidRPr="00D0507E">
              <w:t>17Jul</w:t>
            </w:r>
          </w:p>
        </w:tc>
        <w:tc>
          <w:tcPr>
            <w:tcW w:w="1260" w:type="dxa"/>
          </w:tcPr>
          <w:p w:rsidR="003B0D25" w:rsidRPr="00D0507E" w:rsidRDefault="003B0D25" w:rsidP="003B0D25">
            <w:r w:rsidRPr="00D0507E">
              <w:t>Unit Testing</w:t>
            </w:r>
          </w:p>
          <w:p w:rsidR="00C973FD" w:rsidRPr="00D0507E" w:rsidRDefault="00C973FD" w:rsidP="008D68F4"/>
        </w:tc>
        <w:tc>
          <w:tcPr>
            <w:tcW w:w="1350" w:type="dxa"/>
          </w:tcPr>
          <w:p w:rsidR="003B0D25" w:rsidRPr="00D0507E" w:rsidRDefault="003B0D25" w:rsidP="003B0D25">
            <w:r w:rsidRPr="00D0507E">
              <w:t>Unit Testing</w:t>
            </w:r>
          </w:p>
          <w:p w:rsidR="00C973FD" w:rsidRPr="00D0507E" w:rsidRDefault="00C973FD" w:rsidP="008D68F4"/>
        </w:tc>
        <w:tc>
          <w:tcPr>
            <w:tcW w:w="1170" w:type="dxa"/>
          </w:tcPr>
          <w:p w:rsidR="003B0D25" w:rsidRPr="00D0507E" w:rsidRDefault="003B0D25" w:rsidP="003B0D25">
            <w:r w:rsidRPr="00D0507E">
              <w:t>Unit Testing</w:t>
            </w:r>
          </w:p>
          <w:p w:rsidR="00C973FD" w:rsidRPr="00D0507E" w:rsidRDefault="00C973FD" w:rsidP="008D68F4"/>
        </w:tc>
        <w:tc>
          <w:tcPr>
            <w:tcW w:w="990" w:type="dxa"/>
          </w:tcPr>
          <w:p w:rsidR="000875C8" w:rsidRPr="00D0507E" w:rsidRDefault="000875C8" w:rsidP="000875C8">
            <w:pPr>
              <w:rPr>
                <w:color w:val="FF0000"/>
              </w:rPr>
            </w:pPr>
            <w:r w:rsidRPr="00D0507E">
              <w:rPr>
                <w:color w:val="FF0000"/>
              </w:rPr>
              <w:t>Absent</w:t>
            </w:r>
          </w:p>
          <w:p w:rsidR="00C973FD" w:rsidRPr="00D0507E" w:rsidRDefault="00C973FD" w:rsidP="008D68F4"/>
        </w:tc>
        <w:tc>
          <w:tcPr>
            <w:tcW w:w="810" w:type="dxa"/>
          </w:tcPr>
          <w:p w:rsidR="000875C8" w:rsidRPr="00D0507E" w:rsidRDefault="000875C8" w:rsidP="000875C8">
            <w:r w:rsidRPr="00D0507E">
              <w:t>Streaming Video</w:t>
            </w:r>
          </w:p>
          <w:p w:rsidR="00C973FD" w:rsidRPr="00D0507E" w:rsidRDefault="00C973FD" w:rsidP="008D68F4"/>
        </w:tc>
        <w:tc>
          <w:tcPr>
            <w:tcW w:w="1080" w:type="dxa"/>
          </w:tcPr>
          <w:p w:rsidR="002825C6" w:rsidRPr="00D0507E" w:rsidRDefault="002825C6" w:rsidP="002825C6">
            <w:r w:rsidRPr="00D0507E">
              <w:t>Unit Testing</w:t>
            </w:r>
          </w:p>
          <w:p w:rsidR="00C973FD" w:rsidRPr="00D0507E" w:rsidRDefault="00C973FD" w:rsidP="008D68F4"/>
        </w:tc>
        <w:tc>
          <w:tcPr>
            <w:tcW w:w="990" w:type="dxa"/>
          </w:tcPr>
          <w:p w:rsidR="002825C6" w:rsidRPr="00D0507E" w:rsidRDefault="002825C6" w:rsidP="002825C6">
            <w:r w:rsidRPr="00D0507E">
              <w:t>Unit Testing</w:t>
            </w:r>
          </w:p>
          <w:p w:rsidR="00C973FD" w:rsidRPr="00D0507E" w:rsidRDefault="00C973FD" w:rsidP="008D68F4"/>
        </w:tc>
        <w:tc>
          <w:tcPr>
            <w:tcW w:w="900" w:type="dxa"/>
          </w:tcPr>
          <w:p w:rsidR="002825C6" w:rsidRPr="00D0507E" w:rsidRDefault="002825C6" w:rsidP="002825C6">
            <w:r w:rsidRPr="00D0507E">
              <w:t>Unit Testing</w:t>
            </w:r>
          </w:p>
          <w:p w:rsidR="00C973FD" w:rsidRPr="00D0507E" w:rsidRDefault="00C973FD" w:rsidP="008D68F4"/>
        </w:tc>
        <w:tc>
          <w:tcPr>
            <w:tcW w:w="862" w:type="dxa"/>
          </w:tcPr>
          <w:p w:rsidR="00D25EBA" w:rsidRPr="00D0507E" w:rsidRDefault="00D25EBA" w:rsidP="00D25EBA">
            <w:r w:rsidRPr="00D0507E">
              <w:t>Unit Testing</w:t>
            </w:r>
          </w:p>
          <w:p w:rsidR="00C973FD" w:rsidRPr="00D0507E" w:rsidRDefault="00C973FD" w:rsidP="008D68F4"/>
        </w:tc>
        <w:tc>
          <w:tcPr>
            <w:tcW w:w="1118" w:type="dxa"/>
          </w:tcPr>
          <w:p w:rsidR="00DF2E00" w:rsidRPr="00D0507E" w:rsidRDefault="00DF2E00" w:rsidP="00DF2E00">
            <w:r w:rsidRPr="00D0507E">
              <w:t>Camera GUI</w:t>
            </w:r>
          </w:p>
          <w:p w:rsidR="00C973FD" w:rsidRPr="00D0507E" w:rsidRDefault="00C973FD" w:rsidP="008D68F4"/>
        </w:tc>
      </w:tr>
      <w:tr w:rsidR="00235055" w:rsidRPr="00D0507E" w:rsidTr="00D0507E">
        <w:tc>
          <w:tcPr>
            <w:tcW w:w="810" w:type="dxa"/>
          </w:tcPr>
          <w:p w:rsidR="00C973FD" w:rsidRPr="00D0507E" w:rsidRDefault="00235055" w:rsidP="008D68F4">
            <w:r w:rsidRPr="00D0507E">
              <w:t>18Jul</w:t>
            </w:r>
          </w:p>
        </w:tc>
        <w:tc>
          <w:tcPr>
            <w:tcW w:w="1260" w:type="dxa"/>
          </w:tcPr>
          <w:p w:rsidR="003B0D25" w:rsidRPr="00D0507E" w:rsidRDefault="003B0D25" w:rsidP="003B0D25">
            <w:r w:rsidRPr="00D0507E">
              <w:t>Establish Connection from mobile, streaming</w:t>
            </w:r>
          </w:p>
          <w:p w:rsidR="00C973FD" w:rsidRPr="00D0507E" w:rsidRDefault="00C973FD" w:rsidP="008D68F4"/>
        </w:tc>
        <w:tc>
          <w:tcPr>
            <w:tcW w:w="1350" w:type="dxa"/>
          </w:tcPr>
          <w:p w:rsidR="003B0D25" w:rsidRPr="00D0507E" w:rsidRDefault="003B0D25" w:rsidP="003B0D25">
            <w:r w:rsidRPr="00D0507E">
              <w:t>Establish Connection from mobile</w:t>
            </w:r>
          </w:p>
          <w:p w:rsidR="00C973FD" w:rsidRPr="00D0507E" w:rsidRDefault="00C973FD" w:rsidP="008D68F4"/>
        </w:tc>
        <w:tc>
          <w:tcPr>
            <w:tcW w:w="1170" w:type="dxa"/>
          </w:tcPr>
          <w:p w:rsidR="003B0D25" w:rsidRPr="00D0507E" w:rsidRDefault="00D25EBA" w:rsidP="003B0D25">
            <w:r w:rsidRPr="00D0507E">
              <w:t xml:space="preserve">Program to </w:t>
            </w:r>
            <w:r w:rsidR="003B0D25" w:rsidRPr="00D0507E">
              <w:t>Find Mobile IP</w:t>
            </w:r>
          </w:p>
          <w:p w:rsidR="00C973FD" w:rsidRPr="00D0507E" w:rsidRDefault="00C973FD" w:rsidP="008D68F4"/>
        </w:tc>
        <w:tc>
          <w:tcPr>
            <w:tcW w:w="990" w:type="dxa"/>
          </w:tcPr>
          <w:p w:rsidR="000875C8" w:rsidRPr="00D0507E" w:rsidRDefault="000875C8" w:rsidP="000875C8">
            <w:pPr>
              <w:rPr>
                <w:color w:val="FF0000"/>
              </w:rPr>
            </w:pPr>
            <w:r w:rsidRPr="00D0507E">
              <w:rPr>
                <w:color w:val="FF0000"/>
              </w:rPr>
              <w:t>Absent</w:t>
            </w:r>
          </w:p>
          <w:p w:rsidR="00C973FD" w:rsidRPr="00D0507E" w:rsidRDefault="00C973FD" w:rsidP="008D68F4"/>
        </w:tc>
        <w:tc>
          <w:tcPr>
            <w:tcW w:w="810" w:type="dxa"/>
          </w:tcPr>
          <w:p w:rsidR="000875C8" w:rsidRPr="00D0507E" w:rsidRDefault="000875C8" w:rsidP="000875C8">
            <w:r w:rsidRPr="00D0507E">
              <w:t>Streaming Video</w:t>
            </w:r>
          </w:p>
          <w:p w:rsidR="00C973FD" w:rsidRPr="00D0507E" w:rsidRDefault="00C973FD" w:rsidP="008D68F4"/>
        </w:tc>
        <w:tc>
          <w:tcPr>
            <w:tcW w:w="1080" w:type="dxa"/>
          </w:tcPr>
          <w:p w:rsidR="002825C6" w:rsidRPr="00D0507E" w:rsidRDefault="002825C6" w:rsidP="002825C6">
            <w:r w:rsidRPr="00D0507E">
              <w:t>Camera GUI</w:t>
            </w:r>
          </w:p>
          <w:p w:rsidR="00C973FD" w:rsidRPr="00D0507E" w:rsidRDefault="00C973FD" w:rsidP="008D68F4"/>
        </w:tc>
        <w:tc>
          <w:tcPr>
            <w:tcW w:w="990" w:type="dxa"/>
          </w:tcPr>
          <w:p w:rsidR="002825C6" w:rsidRPr="00D0507E" w:rsidRDefault="002825C6" w:rsidP="002825C6">
            <w:r w:rsidRPr="00D0507E">
              <w:t>NanoHTTPD</w:t>
            </w:r>
          </w:p>
          <w:p w:rsidR="00C973FD" w:rsidRPr="00D0507E" w:rsidRDefault="00C973FD" w:rsidP="008D68F4"/>
        </w:tc>
        <w:tc>
          <w:tcPr>
            <w:tcW w:w="900" w:type="dxa"/>
          </w:tcPr>
          <w:p w:rsidR="002825C6" w:rsidRPr="00D0507E" w:rsidRDefault="002825C6" w:rsidP="002825C6">
            <w:r w:rsidRPr="00D0507E">
              <w:t>NanoHTTPD</w:t>
            </w:r>
          </w:p>
          <w:p w:rsidR="00C973FD" w:rsidRPr="00D0507E" w:rsidRDefault="00C973FD" w:rsidP="008D68F4"/>
        </w:tc>
        <w:tc>
          <w:tcPr>
            <w:tcW w:w="862" w:type="dxa"/>
          </w:tcPr>
          <w:p w:rsidR="00D25EBA" w:rsidRPr="00D0507E" w:rsidRDefault="00D25EBA" w:rsidP="00D25EBA">
            <w:r w:rsidRPr="00D0507E">
              <w:t>Program To find Mobile IP</w:t>
            </w:r>
          </w:p>
          <w:p w:rsidR="00C973FD" w:rsidRPr="00D0507E" w:rsidRDefault="00C973FD" w:rsidP="008D68F4"/>
        </w:tc>
        <w:tc>
          <w:tcPr>
            <w:tcW w:w="1118" w:type="dxa"/>
          </w:tcPr>
          <w:p w:rsidR="00DF2E00" w:rsidRPr="00D0507E" w:rsidRDefault="00DF2E00" w:rsidP="00DF2E00">
            <w:r w:rsidRPr="00D0507E">
              <w:t>Media Recording</w:t>
            </w:r>
          </w:p>
          <w:p w:rsidR="00C973FD" w:rsidRPr="00D0507E" w:rsidRDefault="00C973FD" w:rsidP="008D68F4"/>
        </w:tc>
      </w:tr>
      <w:tr w:rsidR="00235055" w:rsidRPr="00D0507E" w:rsidTr="00D0507E">
        <w:tc>
          <w:tcPr>
            <w:tcW w:w="810" w:type="dxa"/>
          </w:tcPr>
          <w:p w:rsidR="00C973FD" w:rsidRPr="00D0507E" w:rsidRDefault="00235055" w:rsidP="008D68F4">
            <w:r w:rsidRPr="00D0507E">
              <w:lastRenderedPageBreak/>
              <w:t>19Jul</w:t>
            </w:r>
          </w:p>
        </w:tc>
        <w:tc>
          <w:tcPr>
            <w:tcW w:w="1260" w:type="dxa"/>
          </w:tcPr>
          <w:p w:rsidR="003B0D25" w:rsidRPr="00D0507E" w:rsidRDefault="003B0D25" w:rsidP="003B0D25">
            <w:r w:rsidRPr="00D0507E">
              <w:t>Establish Connection from mobile, Find Mobile IP, RTSP R&amp;D</w:t>
            </w:r>
          </w:p>
          <w:p w:rsidR="00C973FD" w:rsidRPr="00D0507E" w:rsidRDefault="00C973FD" w:rsidP="008D68F4"/>
        </w:tc>
        <w:tc>
          <w:tcPr>
            <w:tcW w:w="1350" w:type="dxa"/>
          </w:tcPr>
          <w:p w:rsidR="003B0D25" w:rsidRPr="00D0507E" w:rsidRDefault="003B0D25" w:rsidP="003B0D25">
            <w:r w:rsidRPr="00D0507E">
              <w:t>RTSP R&amp;D</w:t>
            </w:r>
          </w:p>
          <w:p w:rsidR="00C973FD" w:rsidRPr="00D0507E" w:rsidRDefault="00C973FD" w:rsidP="008D68F4"/>
        </w:tc>
        <w:tc>
          <w:tcPr>
            <w:tcW w:w="1170" w:type="dxa"/>
          </w:tcPr>
          <w:p w:rsidR="003B0D25" w:rsidRPr="00D0507E" w:rsidRDefault="003B0D25" w:rsidP="003B0D25">
            <w:r w:rsidRPr="00D0507E">
              <w:t>Writing Test Cases</w:t>
            </w:r>
          </w:p>
          <w:p w:rsidR="00C973FD" w:rsidRPr="00D0507E" w:rsidRDefault="00C973FD" w:rsidP="008D68F4"/>
        </w:tc>
        <w:tc>
          <w:tcPr>
            <w:tcW w:w="990" w:type="dxa"/>
          </w:tcPr>
          <w:p w:rsidR="000875C8" w:rsidRPr="00D0507E" w:rsidRDefault="000875C8" w:rsidP="000875C8">
            <w:r w:rsidRPr="00D0507E">
              <w:t>Writing Test Cases</w:t>
            </w:r>
          </w:p>
          <w:p w:rsidR="00C973FD" w:rsidRPr="00D0507E" w:rsidRDefault="00C973FD" w:rsidP="008D68F4"/>
        </w:tc>
        <w:tc>
          <w:tcPr>
            <w:tcW w:w="810" w:type="dxa"/>
          </w:tcPr>
          <w:p w:rsidR="00C973FD" w:rsidRPr="00D0507E" w:rsidRDefault="00C973FD" w:rsidP="008D68F4"/>
        </w:tc>
        <w:tc>
          <w:tcPr>
            <w:tcW w:w="1080" w:type="dxa"/>
          </w:tcPr>
          <w:p w:rsidR="002825C6" w:rsidRPr="00D0507E" w:rsidRDefault="002825C6" w:rsidP="002825C6">
            <w:r w:rsidRPr="00D0507E">
              <w:t>Writing Test Cases</w:t>
            </w:r>
          </w:p>
          <w:p w:rsidR="00C973FD" w:rsidRPr="00D0507E" w:rsidRDefault="00C973FD" w:rsidP="008D68F4"/>
        </w:tc>
        <w:tc>
          <w:tcPr>
            <w:tcW w:w="990" w:type="dxa"/>
          </w:tcPr>
          <w:p w:rsidR="002825C6" w:rsidRPr="00D0507E" w:rsidRDefault="002825C6" w:rsidP="002825C6">
            <w:r w:rsidRPr="00D0507E">
              <w:t>NanoHTTPD</w:t>
            </w:r>
          </w:p>
          <w:p w:rsidR="00C973FD" w:rsidRPr="00D0507E" w:rsidRDefault="00C973FD" w:rsidP="008D68F4"/>
        </w:tc>
        <w:tc>
          <w:tcPr>
            <w:tcW w:w="900" w:type="dxa"/>
          </w:tcPr>
          <w:p w:rsidR="002825C6" w:rsidRPr="00D0507E" w:rsidRDefault="002825C6" w:rsidP="002825C6">
            <w:r w:rsidRPr="00D0507E">
              <w:t>NanoHTTPD</w:t>
            </w:r>
          </w:p>
          <w:p w:rsidR="00C973FD" w:rsidRPr="00D0507E" w:rsidRDefault="00C973FD" w:rsidP="008D68F4"/>
        </w:tc>
        <w:tc>
          <w:tcPr>
            <w:tcW w:w="862" w:type="dxa"/>
          </w:tcPr>
          <w:p w:rsidR="00DF2E00" w:rsidRPr="00D0507E" w:rsidRDefault="00DF2E00" w:rsidP="00DF2E00">
            <w:pPr>
              <w:rPr>
                <w:color w:val="FF0000"/>
              </w:rPr>
            </w:pPr>
            <w:r w:rsidRPr="00D0507E">
              <w:rPr>
                <w:color w:val="FF0000"/>
              </w:rPr>
              <w:t>Absent</w:t>
            </w:r>
          </w:p>
          <w:p w:rsidR="00C973FD" w:rsidRPr="00D0507E" w:rsidRDefault="00C973FD" w:rsidP="008D68F4"/>
        </w:tc>
        <w:tc>
          <w:tcPr>
            <w:tcW w:w="1118" w:type="dxa"/>
          </w:tcPr>
          <w:p w:rsidR="00DF2E00" w:rsidRPr="00D0507E" w:rsidRDefault="00DF2E00" w:rsidP="00DF2E00">
            <w:r w:rsidRPr="00D0507E">
              <w:t>RTSP R&amp;D</w:t>
            </w:r>
          </w:p>
          <w:p w:rsidR="00C973FD" w:rsidRPr="00D0507E" w:rsidRDefault="00C973FD" w:rsidP="008D68F4"/>
        </w:tc>
      </w:tr>
      <w:tr w:rsidR="003B0D25" w:rsidRPr="00D0507E" w:rsidTr="00D0507E">
        <w:tc>
          <w:tcPr>
            <w:tcW w:w="810" w:type="dxa"/>
          </w:tcPr>
          <w:p w:rsidR="00C973FD" w:rsidRPr="00D0507E" w:rsidRDefault="00235055" w:rsidP="008D68F4">
            <w:r w:rsidRPr="00D0507E">
              <w:t>20Jul</w:t>
            </w:r>
          </w:p>
        </w:tc>
        <w:tc>
          <w:tcPr>
            <w:tcW w:w="1260" w:type="dxa"/>
          </w:tcPr>
          <w:p w:rsidR="003B0D25" w:rsidRPr="00D0507E" w:rsidRDefault="003B0D25" w:rsidP="003B0D25">
            <w:r w:rsidRPr="00D0507E">
              <w:t>Integration &amp; Testing over various situations</w:t>
            </w:r>
          </w:p>
          <w:p w:rsidR="00C973FD" w:rsidRPr="00D0507E" w:rsidRDefault="00C973FD" w:rsidP="008D68F4">
            <w:pPr>
              <w:rPr>
                <w:u w:val="single"/>
              </w:rPr>
            </w:pPr>
          </w:p>
        </w:tc>
        <w:tc>
          <w:tcPr>
            <w:tcW w:w="1350" w:type="dxa"/>
          </w:tcPr>
          <w:p w:rsidR="003B0D25" w:rsidRPr="00D0507E" w:rsidRDefault="003B0D25" w:rsidP="003B0D25">
            <w:r w:rsidRPr="00D0507E">
              <w:t>Integration &amp; Testing over various situations</w:t>
            </w:r>
          </w:p>
          <w:p w:rsidR="00C973FD" w:rsidRPr="00D0507E" w:rsidRDefault="00C973FD" w:rsidP="008D68F4">
            <w:pPr>
              <w:rPr>
                <w:u w:val="single"/>
              </w:rPr>
            </w:pPr>
          </w:p>
        </w:tc>
        <w:tc>
          <w:tcPr>
            <w:tcW w:w="1170" w:type="dxa"/>
          </w:tcPr>
          <w:p w:rsidR="002825C6" w:rsidRPr="00D0507E" w:rsidRDefault="002825C6" w:rsidP="002825C6">
            <w:r w:rsidRPr="00D0507E">
              <w:t>Writing Test Cases</w:t>
            </w:r>
          </w:p>
          <w:p w:rsidR="00C973FD" w:rsidRPr="00D0507E" w:rsidRDefault="00C973FD" w:rsidP="008D68F4">
            <w:pPr>
              <w:rPr>
                <w:u w:val="single"/>
              </w:rPr>
            </w:pPr>
          </w:p>
        </w:tc>
        <w:tc>
          <w:tcPr>
            <w:tcW w:w="990" w:type="dxa"/>
          </w:tcPr>
          <w:p w:rsidR="000875C8" w:rsidRPr="00D0507E" w:rsidRDefault="000875C8" w:rsidP="000875C8">
            <w:pPr>
              <w:rPr>
                <w:color w:val="FF0000"/>
              </w:rPr>
            </w:pPr>
            <w:r w:rsidRPr="00D0507E">
              <w:rPr>
                <w:color w:val="FF0000"/>
              </w:rPr>
              <w:t>Absent</w:t>
            </w:r>
          </w:p>
          <w:p w:rsidR="00C973FD" w:rsidRPr="00D0507E" w:rsidRDefault="00C973FD" w:rsidP="008D68F4">
            <w:pPr>
              <w:rPr>
                <w:u w:val="single"/>
              </w:rPr>
            </w:pPr>
          </w:p>
        </w:tc>
        <w:tc>
          <w:tcPr>
            <w:tcW w:w="810" w:type="dxa"/>
          </w:tcPr>
          <w:p w:rsidR="000875C8" w:rsidRPr="00D0507E" w:rsidRDefault="000875C8" w:rsidP="000875C8">
            <w:pPr>
              <w:rPr>
                <w:color w:val="FF0000"/>
              </w:rPr>
            </w:pPr>
            <w:r w:rsidRPr="00D0507E">
              <w:rPr>
                <w:color w:val="FF0000"/>
              </w:rPr>
              <w:t>Absent</w:t>
            </w:r>
          </w:p>
          <w:p w:rsidR="00C973FD" w:rsidRPr="00D0507E" w:rsidRDefault="00C973FD" w:rsidP="008D68F4">
            <w:pPr>
              <w:rPr>
                <w:u w:val="single"/>
              </w:rPr>
            </w:pPr>
          </w:p>
        </w:tc>
        <w:tc>
          <w:tcPr>
            <w:tcW w:w="1080" w:type="dxa"/>
          </w:tcPr>
          <w:p w:rsidR="002825C6" w:rsidRPr="00D0507E" w:rsidRDefault="002825C6" w:rsidP="002825C6">
            <w:r w:rsidRPr="00D0507E">
              <w:t>Writing Test Cases</w:t>
            </w:r>
          </w:p>
          <w:p w:rsidR="00C973FD" w:rsidRPr="00D0507E" w:rsidRDefault="00C973FD" w:rsidP="008D68F4">
            <w:pPr>
              <w:rPr>
                <w:u w:val="single"/>
              </w:rPr>
            </w:pPr>
          </w:p>
        </w:tc>
        <w:tc>
          <w:tcPr>
            <w:tcW w:w="990" w:type="dxa"/>
          </w:tcPr>
          <w:p w:rsidR="002825C6" w:rsidRPr="00D0507E" w:rsidRDefault="002825C6" w:rsidP="002825C6">
            <w:r w:rsidRPr="00D0507E">
              <w:t>Integration &amp; Testing over various situations</w:t>
            </w:r>
          </w:p>
          <w:p w:rsidR="00C973FD" w:rsidRPr="00D0507E" w:rsidRDefault="00C973FD" w:rsidP="008D68F4">
            <w:pPr>
              <w:rPr>
                <w:u w:val="single"/>
              </w:rPr>
            </w:pPr>
          </w:p>
        </w:tc>
        <w:tc>
          <w:tcPr>
            <w:tcW w:w="900" w:type="dxa"/>
          </w:tcPr>
          <w:p w:rsidR="002825C6" w:rsidRPr="00D0507E" w:rsidRDefault="002825C6" w:rsidP="002825C6">
            <w:r w:rsidRPr="00D0507E">
              <w:t>Integration &amp; Testing over various situations</w:t>
            </w:r>
          </w:p>
          <w:p w:rsidR="00C973FD" w:rsidRPr="00D0507E" w:rsidRDefault="00C973FD" w:rsidP="008D68F4">
            <w:pPr>
              <w:rPr>
                <w:u w:val="single"/>
              </w:rPr>
            </w:pPr>
          </w:p>
        </w:tc>
        <w:tc>
          <w:tcPr>
            <w:tcW w:w="862" w:type="dxa"/>
          </w:tcPr>
          <w:p w:rsidR="00C973FD" w:rsidRPr="00D0507E" w:rsidRDefault="00C973FD" w:rsidP="00DF2E00">
            <w:pPr>
              <w:rPr>
                <w:u w:val="single"/>
              </w:rPr>
            </w:pPr>
          </w:p>
        </w:tc>
        <w:tc>
          <w:tcPr>
            <w:tcW w:w="1118" w:type="dxa"/>
          </w:tcPr>
          <w:p w:rsidR="00DF2E00" w:rsidRPr="00D0507E" w:rsidRDefault="00DF2E00" w:rsidP="00DF2E00">
            <w:r w:rsidRPr="00D0507E">
              <w:t>Integration &amp; Testing over various situations</w:t>
            </w:r>
          </w:p>
          <w:p w:rsidR="00C973FD" w:rsidRPr="00D0507E" w:rsidRDefault="00C973FD" w:rsidP="008D68F4">
            <w:pPr>
              <w:rPr>
                <w:u w:val="single"/>
              </w:rPr>
            </w:pPr>
          </w:p>
        </w:tc>
      </w:tr>
      <w:tr w:rsidR="00235055" w:rsidRPr="00D0507E" w:rsidTr="00D0507E">
        <w:tc>
          <w:tcPr>
            <w:tcW w:w="810" w:type="dxa"/>
          </w:tcPr>
          <w:p w:rsidR="00235055" w:rsidRPr="00D0507E" w:rsidRDefault="00235055" w:rsidP="008D68F4">
            <w:r w:rsidRPr="00D0507E">
              <w:t>21Jul</w:t>
            </w:r>
          </w:p>
        </w:tc>
        <w:tc>
          <w:tcPr>
            <w:tcW w:w="1260" w:type="dxa"/>
          </w:tcPr>
          <w:p w:rsidR="003B0D25" w:rsidRPr="00D0507E" w:rsidRDefault="003B0D25" w:rsidP="003B0D25">
            <w:r w:rsidRPr="00D0507E">
              <w:t xml:space="preserve">Pick out </w:t>
            </w:r>
            <w:r w:rsidR="00543F3D" w:rsidRPr="00D0507E">
              <w:t>frames</w:t>
            </w:r>
            <w:r w:rsidRPr="00D0507E">
              <w:t xml:space="preserve"> from video, send image over network through socket</w:t>
            </w:r>
          </w:p>
          <w:p w:rsidR="00235055" w:rsidRPr="00D0507E" w:rsidRDefault="00235055" w:rsidP="008D68F4">
            <w:pPr>
              <w:rPr>
                <w:u w:val="single"/>
              </w:rPr>
            </w:pPr>
          </w:p>
        </w:tc>
        <w:tc>
          <w:tcPr>
            <w:tcW w:w="1350" w:type="dxa"/>
          </w:tcPr>
          <w:p w:rsidR="003B0D25" w:rsidRPr="00D0507E" w:rsidRDefault="003B0D25" w:rsidP="003B0D25">
            <w:r w:rsidRPr="00D0507E">
              <w:t xml:space="preserve">Pick out </w:t>
            </w:r>
            <w:r w:rsidR="00543F3D" w:rsidRPr="00D0507E">
              <w:t>frames</w:t>
            </w:r>
            <w:r w:rsidRPr="00D0507E">
              <w:t xml:space="preserve"> from video</w:t>
            </w:r>
          </w:p>
          <w:p w:rsidR="00235055" w:rsidRPr="00D0507E" w:rsidRDefault="00235055" w:rsidP="008D68F4">
            <w:pPr>
              <w:rPr>
                <w:u w:val="single"/>
              </w:rPr>
            </w:pPr>
          </w:p>
        </w:tc>
        <w:tc>
          <w:tcPr>
            <w:tcW w:w="1170" w:type="dxa"/>
          </w:tcPr>
          <w:p w:rsidR="003B0D25" w:rsidRPr="00D0507E" w:rsidRDefault="003B0D25" w:rsidP="003B0D25">
            <w:r w:rsidRPr="00D0507E">
              <w:t>To extract frame from video</w:t>
            </w:r>
          </w:p>
          <w:p w:rsidR="00235055" w:rsidRPr="00D0507E" w:rsidRDefault="00235055" w:rsidP="008D68F4">
            <w:pPr>
              <w:rPr>
                <w:u w:val="single"/>
              </w:rPr>
            </w:pPr>
          </w:p>
        </w:tc>
        <w:tc>
          <w:tcPr>
            <w:tcW w:w="990" w:type="dxa"/>
          </w:tcPr>
          <w:p w:rsidR="000875C8" w:rsidRPr="00D0507E" w:rsidRDefault="000875C8" w:rsidP="000875C8">
            <w:r w:rsidRPr="00D0507E">
              <w:t>Display Image on jsp &amp; change it using javascript</w:t>
            </w:r>
          </w:p>
          <w:p w:rsidR="00235055" w:rsidRPr="00D0507E" w:rsidRDefault="00235055" w:rsidP="008D68F4">
            <w:pPr>
              <w:rPr>
                <w:u w:val="single"/>
              </w:rPr>
            </w:pPr>
          </w:p>
        </w:tc>
        <w:tc>
          <w:tcPr>
            <w:tcW w:w="810" w:type="dxa"/>
          </w:tcPr>
          <w:p w:rsidR="000875C8" w:rsidRPr="00D0507E" w:rsidRDefault="000875C8" w:rsidP="000875C8">
            <w:pPr>
              <w:rPr>
                <w:color w:val="FF0000"/>
              </w:rPr>
            </w:pPr>
            <w:r w:rsidRPr="00D0507E">
              <w:rPr>
                <w:color w:val="FF0000"/>
              </w:rPr>
              <w:t>Absent</w:t>
            </w:r>
          </w:p>
          <w:p w:rsidR="00235055" w:rsidRPr="00D0507E" w:rsidRDefault="00235055" w:rsidP="008D68F4">
            <w:pPr>
              <w:rPr>
                <w:u w:val="single"/>
              </w:rPr>
            </w:pPr>
          </w:p>
        </w:tc>
        <w:tc>
          <w:tcPr>
            <w:tcW w:w="1080" w:type="dxa"/>
          </w:tcPr>
          <w:p w:rsidR="002825C6" w:rsidRPr="00D0507E" w:rsidRDefault="002825C6" w:rsidP="002825C6">
            <w:pPr>
              <w:rPr>
                <w:color w:val="FF0000"/>
              </w:rPr>
            </w:pPr>
            <w:r w:rsidRPr="00D0507E">
              <w:rPr>
                <w:color w:val="FF0000"/>
              </w:rPr>
              <w:t>Absent</w:t>
            </w:r>
          </w:p>
          <w:p w:rsidR="00235055" w:rsidRPr="00D0507E" w:rsidRDefault="00235055" w:rsidP="008D68F4">
            <w:pPr>
              <w:rPr>
                <w:u w:val="single"/>
              </w:rPr>
            </w:pPr>
          </w:p>
        </w:tc>
        <w:tc>
          <w:tcPr>
            <w:tcW w:w="990" w:type="dxa"/>
          </w:tcPr>
          <w:p w:rsidR="002825C6" w:rsidRPr="00D0507E" w:rsidRDefault="002825C6" w:rsidP="002825C6">
            <w:r w:rsidRPr="00D0507E">
              <w:t>send image over network through socket</w:t>
            </w:r>
          </w:p>
          <w:p w:rsidR="00235055" w:rsidRPr="00D0507E" w:rsidRDefault="00235055" w:rsidP="008D68F4">
            <w:pPr>
              <w:rPr>
                <w:u w:val="single"/>
              </w:rPr>
            </w:pPr>
          </w:p>
        </w:tc>
        <w:tc>
          <w:tcPr>
            <w:tcW w:w="900" w:type="dxa"/>
          </w:tcPr>
          <w:p w:rsidR="002825C6" w:rsidRPr="00D0507E" w:rsidRDefault="002825C6" w:rsidP="002825C6">
            <w:r w:rsidRPr="00D0507E">
              <w:t>send image over network through socket</w:t>
            </w:r>
          </w:p>
          <w:p w:rsidR="00235055" w:rsidRPr="00D0507E" w:rsidRDefault="00235055" w:rsidP="008D68F4">
            <w:pPr>
              <w:rPr>
                <w:u w:val="single"/>
              </w:rPr>
            </w:pPr>
          </w:p>
        </w:tc>
        <w:tc>
          <w:tcPr>
            <w:tcW w:w="862" w:type="dxa"/>
          </w:tcPr>
          <w:p w:rsidR="00DF2E00" w:rsidRPr="00D0507E" w:rsidRDefault="00DF2E00" w:rsidP="00DF2E00">
            <w:r w:rsidRPr="00D0507E">
              <w:t>To extract frame from video</w:t>
            </w:r>
          </w:p>
          <w:p w:rsidR="00235055" w:rsidRPr="00D0507E" w:rsidRDefault="00235055" w:rsidP="008D68F4">
            <w:pPr>
              <w:rPr>
                <w:u w:val="single"/>
              </w:rPr>
            </w:pPr>
          </w:p>
        </w:tc>
        <w:tc>
          <w:tcPr>
            <w:tcW w:w="1118" w:type="dxa"/>
          </w:tcPr>
          <w:p w:rsidR="00DF2E00" w:rsidRPr="00D0507E" w:rsidRDefault="00DF2E00" w:rsidP="00DF2E00">
            <w:r w:rsidRPr="00D0507E">
              <w:t>To extract frame from video</w:t>
            </w:r>
          </w:p>
          <w:p w:rsidR="00235055" w:rsidRPr="00D0507E" w:rsidRDefault="00235055" w:rsidP="008D68F4">
            <w:pPr>
              <w:rPr>
                <w:u w:val="single"/>
              </w:rPr>
            </w:pPr>
          </w:p>
        </w:tc>
      </w:tr>
      <w:tr w:rsidR="00235055" w:rsidRPr="00D0507E" w:rsidTr="00D0507E">
        <w:tc>
          <w:tcPr>
            <w:tcW w:w="810" w:type="dxa"/>
          </w:tcPr>
          <w:p w:rsidR="00235055" w:rsidRPr="00D0507E" w:rsidRDefault="00235055" w:rsidP="008D68F4">
            <w:r w:rsidRPr="00D0507E">
              <w:t>23Jul</w:t>
            </w:r>
          </w:p>
        </w:tc>
        <w:tc>
          <w:tcPr>
            <w:tcW w:w="1260" w:type="dxa"/>
          </w:tcPr>
          <w:p w:rsidR="003B0D25" w:rsidRPr="00D0507E" w:rsidRDefault="003B0D25" w:rsidP="003B0D25">
            <w:r w:rsidRPr="00D0507E">
              <w:t>Optimize the Image sending process &amp; Testing</w:t>
            </w:r>
          </w:p>
          <w:p w:rsidR="00235055" w:rsidRPr="00D0507E" w:rsidRDefault="00235055" w:rsidP="008D68F4">
            <w:pPr>
              <w:rPr>
                <w:u w:val="single"/>
              </w:rPr>
            </w:pPr>
          </w:p>
        </w:tc>
        <w:tc>
          <w:tcPr>
            <w:tcW w:w="1350" w:type="dxa"/>
          </w:tcPr>
          <w:p w:rsidR="003B0D25" w:rsidRPr="00D0507E" w:rsidRDefault="003B0D25" w:rsidP="003B0D25">
            <w:r w:rsidRPr="00D0507E">
              <w:t>Redocumentation</w:t>
            </w:r>
          </w:p>
          <w:p w:rsidR="00235055" w:rsidRPr="00D0507E" w:rsidRDefault="00235055" w:rsidP="008D68F4">
            <w:pPr>
              <w:rPr>
                <w:u w:val="single"/>
              </w:rPr>
            </w:pPr>
          </w:p>
        </w:tc>
        <w:tc>
          <w:tcPr>
            <w:tcW w:w="1170" w:type="dxa"/>
          </w:tcPr>
          <w:p w:rsidR="003B0D25" w:rsidRPr="00D0507E" w:rsidRDefault="003B0D25" w:rsidP="003B0D25">
            <w:r w:rsidRPr="00D0507E">
              <w:t>DFD</w:t>
            </w:r>
          </w:p>
          <w:p w:rsidR="00235055" w:rsidRPr="00D0507E" w:rsidRDefault="00235055" w:rsidP="008D68F4">
            <w:pPr>
              <w:rPr>
                <w:u w:val="single"/>
              </w:rPr>
            </w:pPr>
          </w:p>
        </w:tc>
        <w:tc>
          <w:tcPr>
            <w:tcW w:w="990" w:type="dxa"/>
          </w:tcPr>
          <w:p w:rsidR="000875C8" w:rsidRPr="00D0507E" w:rsidRDefault="000875C8" w:rsidP="000875C8">
            <w:r w:rsidRPr="00D0507E">
              <w:t>DFD</w:t>
            </w:r>
          </w:p>
          <w:p w:rsidR="00235055" w:rsidRPr="00D0507E" w:rsidRDefault="00235055" w:rsidP="008D68F4">
            <w:pPr>
              <w:rPr>
                <w:u w:val="single"/>
              </w:rPr>
            </w:pPr>
          </w:p>
        </w:tc>
        <w:tc>
          <w:tcPr>
            <w:tcW w:w="810" w:type="dxa"/>
          </w:tcPr>
          <w:p w:rsidR="000875C8" w:rsidRPr="00D0507E" w:rsidRDefault="000875C8" w:rsidP="000875C8">
            <w:r w:rsidRPr="00D0507E">
              <w:t>Streaming Video</w:t>
            </w:r>
          </w:p>
          <w:p w:rsidR="00235055" w:rsidRPr="00D0507E" w:rsidRDefault="00235055" w:rsidP="008D68F4">
            <w:pPr>
              <w:rPr>
                <w:u w:val="single"/>
              </w:rPr>
            </w:pPr>
          </w:p>
        </w:tc>
        <w:tc>
          <w:tcPr>
            <w:tcW w:w="1080" w:type="dxa"/>
          </w:tcPr>
          <w:p w:rsidR="002825C6" w:rsidRPr="00D0507E" w:rsidRDefault="002825C6" w:rsidP="002825C6">
            <w:r w:rsidRPr="00D0507E">
              <w:t>DFD</w:t>
            </w:r>
          </w:p>
          <w:p w:rsidR="00235055" w:rsidRPr="00D0507E" w:rsidRDefault="00235055" w:rsidP="008D68F4">
            <w:pPr>
              <w:rPr>
                <w:u w:val="single"/>
              </w:rPr>
            </w:pPr>
          </w:p>
        </w:tc>
        <w:tc>
          <w:tcPr>
            <w:tcW w:w="990" w:type="dxa"/>
          </w:tcPr>
          <w:p w:rsidR="002825C6" w:rsidRPr="00D0507E" w:rsidRDefault="002825C6" w:rsidP="002825C6">
            <w:r w:rsidRPr="00D0507E">
              <w:t>Optimize the Image sending process &amp; Testing</w:t>
            </w:r>
          </w:p>
          <w:p w:rsidR="00235055" w:rsidRPr="00D0507E" w:rsidRDefault="00235055" w:rsidP="008D68F4">
            <w:pPr>
              <w:rPr>
                <w:u w:val="single"/>
              </w:rPr>
            </w:pPr>
          </w:p>
        </w:tc>
        <w:tc>
          <w:tcPr>
            <w:tcW w:w="900" w:type="dxa"/>
          </w:tcPr>
          <w:p w:rsidR="002825C6" w:rsidRPr="00D0507E" w:rsidRDefault="002825C6" w:rsidP="002825C6">
            <w:r w:rsidRPr="00D0507E">
              <w:t>Optimize the Image sending process &amp; Testing</w:t>
            </w:r>
          </w:p>
          <w:p w:rsidR="00235055" w:rsidRPr="00D0507E" w:rsidRDefault="00235055" w:rsidP="008D68F4">
            <w:pPr>
              <w:rPr>
                <w:u w:val="single"/>
              </w:rPr>
            </w:pPr>
          </w:p>
        </w:tc>
        <w:tc>
          <w:tcPr>
            <w:tcW w:w="862" w:type="dxa"/>
          </w:tcPr>
          <w:p w:rsidR="00DF2E00" w:rsidRPr="00D0507E" w:rsidRDefault="00DF2E00" w:rsidP="00DF2E00">
            <w:r w:rsidRPr="00D0507E">
              <w:t>Redocumentation</w:t>
            </w:r>
          </w:p>
          <w:p w:rsidR="00235055" w:rsidRPr="00D0507E" w:rsidRDefault="00235055" w:rsidP="008D68F4">
            <w:pPr>
              <w:rPr>
                <w:u w:val="single"/>
              </w:rPr>
            </w:pPr>
          </w:p>
        </w:tc>
        <w:tc>
          <w:tcPr>
            <w:tcW w:w="1118" w:type="dxa"/>
          </w:tcPr>
          <w:p w:rsidR="00DF2E00" w:rsidRPr="00D0507E" w:rsidRDefault="00DF2E00" w:rsidP="00DF2E00">
            <w:r w:rsidRPr="00D0507E">
              <w:t>To extract frame from video</w:t>
            </w:r>
          </w:p>
          <w:p w:rsidR="00235055" w:rsidRPr="00D0507E" w:rsidRDefault="00235055" w:rsidP="008D68F4">
            <w:pPr>
              <w:rPr>
                <w:u w:val="single"/>
              </w:rPr>
            </w:pPr>
          </w:p>
        </w:tc>
      </w:tr>
      <w:tr w:rsidR="00235055" w:rsidRPr="00D0507E" w:rsidTr="00D0507E">
        <w:tc>
          <w:tcPr>
            <w:tcW w:w="810" w:type="dxa"/>
          </w:tcPr>
          <w:p w:rsidR="00235055" w:rsidRPr="00D0507E" w:rsidRDefault="00235055" w:rsidP="008D68F4">
            <w:r w:rsidRPr="00D0507E">
              <w:t>24Jul</w:t>
            </w:r>
          </w:p>
        </w:tc>
        <w:tc>
          <w:tcPr>
            <w:tcW w:w="1260" w:type="dxa"/>
          </w:tcPr>
          <w:p w:rsidR="003B0D25" w:rsidRPr="00D0507E" w:rsidRDefault="003B0D25" w:rsidP="003B0D25">
            <w:r w:rsidRPr="00D0507E">
              <w:t xml:space="preserve">Save Image Preview &amp; send it over </w:t>
            </w:r>
            <w:r w:rsidR="00543F3D" w:rsidRPr="00D0507E">
              <w:t>socket (</w:t>
            </w:r>
            <w:r w:rsidRPr="00D0507E">
              <w:t>Integeration &amp; Testing).</w:t>
            </w:r>
            <w:r w:rsidRPr="00D0507E">
              <w:br/>
              <w:t>Display the images over the html file(like a slide show)</w:t>
            </w:r>
          </w:p>
          <w:p w:rsidR="00235055" w:rsidRPr="00D0507E" w:rsidRDefault="00235055" w:rsidP="008D68F4">
            <w:pPr>
              <w:rPr>
                <w:u w:val="single"/>
              </w:rPr>
            </w:pPr>
          </w:p>
        </w:tc>
        <w:tc>
          <w:tcPr>
            <w:tcW w:w="1350" w:type="dxa"/>
          </w:tcPr>
          <w:p w:rsidR="003B0D25" w:rsidRPr="00D0507E" w:rsidRDefault="003B0D25" w:rsidP="003B0D25">
            <w:r w:rsidRPr="00D0507E">
              <w:t>Display Image on html &amp; change it using javascript,</w:t>
            </w:r>
          </w:p>
          <w:p w:rsidR="00235055" w:rsidRPr="00D0507E" w:rsidRDefault="00235055" w:rsidP="008D68F4">
            <w:pPr>
              <w:rPr>
                <w:u w:val="single"/>
              </w:rPr>
            </w:pPr>
          </w:p>
        </w:tc>
        <w:tc>
          <w:tcPr>
            <w:tcW w:w="1170" w:type="dxa"/>
          </w:tcPr>
          <w:p w:rsidR="003B0D25" w:rsidRPr="00D0507E" w:rsidRDefault="003B0D25" w:rsidP="003B0D25">
            <w:pPr>
              <w:rPr>
                <w:color w:val="000000"/>
              </w:rPr>
            </w:pPr>
            <w:r w:rsidRPr="00D0507E">
              <w:rPr>
                <w:color w:val="000000"/>
              </w:rPr>
              <w:t>Reduce Image size by reducing the camera resolution and quality</w:t>
            </w:r>
          </w:p>
          <w:p w:rsidR="00235055" w:rsidRPr="00D0507E" w:rsidRDefault="00235055" w:rsidP="008D68F4">
            <w:pPr>
              <w:rPr>
                <w:u w:val="single"/>
              </w:rPr>
            </w:pPr>
          </w:p>
        </w:tc>
        <w:tc>
          <w:tcPr>
            <w:tcW w:w="990" w:type="dxa"/>
          </w:tcPr>
          <w:p w:rsidR="00235055" w:rsidRPr="00D0507E" w:rsidRDefault="00235055" w:rsidP="008D68F4">
            <w:pPr>
              <w:rPr>
                <w:u w:val="single"/>
              </w:rPr>
            </w:pPr>
          </w:p>
        </w:tc>
        <w:tc>
          <w:tcPr>
            <w:tcW w:w="810" w:type="dxa"/>
          </w:tcPr>
          <w:p w:rsidR="000875C8" w:rsidRPr="00D0507E" w:rsidRDefault="000875C8" w:rsidP="000875C8">
            <w:r w:rsidRPr="00D0507E">
              <w:t>Streaming Video</w:t>
            </w:r>
          </w:p>
          <w:p w:rsidR="00235055" w:rsidRPr="00D0507E" w:rsidRDefault="00235055" w:rsidP="008D68F4">
            <w:pPr>
              <w:rPr>
                <w:u w:val="single"/>
              </w:rPr>
            </w:pPr>
          </w:p>
        </w:tc>
        <w:tc>
          <w:tcPr>
            <w:tcW w:w="1080" w:type="dxa"/>
          </w:tcPr>
          <w:p w:rsidR="002825C6" w:rsidRPr="00D0507E" w:rsidRDefault="002825C6" w:rsidP="002825C6">
            <w:r w:rsidRPr="00D0507E">
              <w:t>Reduce Image size by reducing the camera resolution and quality</w:t>
            </w:r>
          </w:p>
          <w:p w:rsidR="00235055" w:rsidRPr="00D0507E" w:rsidRDefault="00235055" w:rsidP="008D68F4">
            <w:pPr>
              <w:rPr>
                <w:u w:val="single"/>
              </w:rPr>
            </w:pPr>
          </w:p>
        </w:tc>
        <w:tc>
          <w:tcPr>
            <w:tcW w:w="990" w:type="dxa"/>
          </w:tcPr>
          <w:p w:rsidR="002825C6" w:rsidRPr="00D0507E" w:rsidRDefault="002825C6" w:rsidP="002825C6">
            <w:r w:rsidRPr="00D0507E">
              <w:t xml:space="preserve">Save Image Preview &amp; send it over </w:t>
            </w:r>
            <w:r w:rsidR="00543F3D" w:rsidRPr="00D0507E">
              <w:t>socket (</w:t>
            </w:r>
            <w:r w:rsidRPr="00D0507E">
              <w:t>Integeration &amp; Testing).</w:t>
            </w:r>
          </w:p>
          <w:p w:rsidR="00235055" w:rsidRPr="00D0507E" w:rsidRDefault="00235055" w:rsidP="008D68F4">
            <w:pPr>
              <w:rPr>
                <w:u w:val="single"/>
              </w:rPr>
            </w:pPr>
          </w:p>
        </w:tc>
        <w:tc>
          <w:tcPr>
            <w:tcW w:w="900" w:type="dxa"/>
          </w:tcPr>
          <w:p w:rsidR="002825C6" w:rsidRPr="00D0507E" w:rsidRDefault="002825C6" w:rsidP="002825C6">
            <w:r w:rsidRPr="00D0507E">
              <w:t xml:space="preserve">Save Image Preview &amp; send it over </w:t>
            </w:r>
            <w:r w:rsidR="00543F3D" w:rsidRPr="00D0507E">
              <w:t>socket (</w:t>
            </w:r>
            <w:r w:rsidRPr="00D0507E">
              <w:t>Integeration &amp; Testing).</w:t>
            </w:r>
          </w:p>
          <w:p w:rsidR="00235055" w:rsidRPr="00D0507E" w:rsidRDefault="00235055" w:rsidP="008D68F4">
            <w:pPr>
              <w:rPr>
                <w:u w:val="single"/>
              </w:rPr>
            </w:pPr>
          </w:p>
        </w:tc>
        <w:tc>
          <w:tcPr>
            <w:tcW w:w="862" w:type="dxa"/>
          </w:tcPr>
          <w:p w:rsidR="00DF2E00" w:rsidRPr="00D0507E" w:rsidRDefault="00DF2E00" w:rsidP="00DF2E00">
            <w:r w:rsidRPr="00D0507E">
              <w:t>Display Image on html &amp; change it using javascript,</w:t>
            </w:r>
          </w:p>
          <w:p w:rsidR="00235055" w:rsidRPr="00D0507E" w:rsidRDefault="00235055" w:rsidP="008D68F4">
            <w:pPr>
              <w:rPr>
                <w:u w:val="single"/>
              </w:rPr>
            </w:pPr>
          </w:p>
        </w:tc>
        <w:tc>
          <w:tcPr>
            <w:tcW w:w="1118" w:type="dxa"/>
          </w:tcPr>
          <w:p w:rsidR="00DF2E00" w:rsidRPr="00D0507E" w:rsidRDefault="00DF2E00" w:rsidP="00DF2E00">
            <w:r w:rsidRPr="00D0507E">
              <w:t>Save Image Preview</w:t>
            </w:r>
          </w:p>
          <w:p w:rsidR="00235055" w:rsidRPr="00D0507E" w:rsidRDefault="00235055" w:rsidP="008D68F4">
            <w:pPr>
              <w:rPr>
                <w:u w:val="single"/>
              </w:rPr>
            </w:pPr>
          </w:p>
        </w:tc>
      </w:tr>
      <w:tr w:rsidR="00235055" w:rsidRPr="00D0507E" w:rsidTr="00D0507E">
        <w:tc>
          <w:tcPr>
            <w:tcW w:w="810" w:type="dxa"/>
          </w:tcPr>
          <w:p w:rsidR="00235055" w:rsidRPr="00D0507E" w:rsidRDefault="00235055" w:rsidP="008D68F4">
            <w:r w:rsidRPr="00D0507E">
              <w:t>25Jul</w:t>
            </w:r>
          </w:p>
        </w:tc>
        <w:tc>
          <w:tcPr>
            <w:tcW w:w="1260" w:type="dxa"/>
          </w:tcPr>
          <w:p w:rsidR="003B0D25" w:rsidRPr="00D0507E" w:rsidRDefault="003B0D25" w:rsidP="003B0D25">
            <w:r w:rsidRPr="00D0507E">
              <w:t xml:space="preserve">Integrate </w:t>
            </w:r>
            <w:r w:rsidRPr="00D0507E">
              <w:lastRenderedPageBreak/>
              <w:t>Connection Class with Project &amp; Display IP Address onto GUI. Test the Delay caused in frames &amp; reduce it</w:t>
            </w:r>
          </w:p>
          <w:p w:rsidR="00235055" w:rsidRPr="00D0507E" w:rsidRDefault="00235055" w:rsidP="008D68F4">
            <w:pPr>
              <w:rPr>
                <w:u w:val="single"/>
              </w:rPr>
            </w:pPr>
          </w:p>
        </w:tc>
        <w:tc>
          <w:tcPr>
            <w:tcW w:w="1350" w:type="dxa"/>
          </w:tcPr>
          <w:p w:rsidR="003B0D25" w:rsidRPr="00D0507E" w:rsidRDefault="003B0D25" w:rsidP="003B0D25">
            <w:r w:rsidRPr="00D0507E">
              <w:lastRenderedPageBreak/>
              <w:t xml:space="preserve">Test the </w:t>
            </w:r>
            <w:r w:rsidRPr="00D0507E">
              <w:lastRenderedPageBreak/>
              <w:t>Delay caused in frames &amp; reduce it</w:t>
            </w:r>
          </w:p>
          <w:p w:rsidR="00235055" w:rsidRPr="00D0507E" w:rsidRDefault="00235055" w:rsidP="008D68F4">
            <w:pPr>
              <w:rPr>
                <w:u w:val="single"/>
              </w:rPr>
            </w:pPr>
          </w:p>
        </w:tc>
        <w:tc>
          <w:tcPr>
            <w:tcW w:w="1170" w:type="dxa"/>
          </w:tcPr>
          <w:p w:rsidR="003B0D25" w:rsidRPr="00D0507E" w:rsidRDefault="003B0D25" w:rsidP="003B0D25">
            <w:pPr>
              <w:rPr>
                <w:color w:val="000000"/>
              </w:rPr>
            </w:pPr>
            <w:r w:rsidRPr="00D0507E">
              <w:rPr>
                <w:color w:val="000000"/>
              </w:rPr>
              <w:lastRenderedPageBreak/>
              <w:t xml:space="preserve">UML </w:t>
            </w:r>
            <w:r w:rsidRPr="00D0507E">
              <w:rPr>
                <w:color w:val="000000"/>
              </w:rPr>
              <w:lastRenderedPageBreak/>
              <w:t>Diagrams (Use Case &amp; Activity &amp; State Diagram)</w:t>
            </w:r>
          </w:p>
          <w:p w:rsidR="00235055" w:rsidRPr="00D0507E" w:rsidRDefault="00235055" w:rsidP="008D68F4">
            <w:pPr>
              <w:rPr>
                <w:u w:val="single"/>
              </w:rPr>
            </w:pPr>
          </w:p>
        </w:tc>
        <w:tc>
          <w:tcPr>
            <w:tcW w:w="990" w:type="dxa"/>
          </w:tcPr>
          <w:p w:rsidR="000875C8" w:rsidRPr="00D0507E" w:rsidRDefault="000875C8" w:rsidP="000875C8">
            <w:r w:rsidRPr="00D0507E">
              <w:lastRenderedPageBreak/>
              <w:t>Re</w:t>
            </w:r>
            <w:r w:rsidR="00543F3D">
              <w:t>-</w:t>
            </w:r>
            <w:r w:rsidRPr="00D0507E">
              <w:lastRenderedPageBreak/>
              <w:t>documentation</w:t>
            </w:r>
          </w:p>
          <w:p w:rsidR="00235055" w:rsidRPr="00D0507E" w:rsidRDefault="00235055" w:rsidP="008D68F4">
            <w:pPr>
              <w:rPr>
                <w:u w:val="single"/>
              </w:rPr>
            </w:pPr>
          </w:p>
        </w:tc>
        <w:tc>
          <w:tcPr>
            <w:tcW w:w="810" w:type="dxa"/>
          </w:tcPr>
          <w:p w:rsidR="00235055" w:rsidRPr="00D0507E" w:rsidRDefault="00235055" w:rsidP="008D68F4">
            <w:pPr>
              <w:rPr>
                <w:u w:val="single"/>
              </w:rPr>
            </w:pPr>
          </w:p>
        </w:tc>
        <w:tc>
          <w:tcPr>
            <w:tcW w:w="1080" w:type="dxa"/>
          </w:tcPr>
          <w:p w:rsidR="002825C6" w:rsidRPr="00D0507E" w:rsidRDefault="002825C6" w:rsidP="002825C6">
            <w:r w:rsidRPr="00D0507E">
              <w:t>Re</w:t>
            </w:r>
            <w:r w:rsidR="00543F3D">
              <w:t>-</w:t>
            </w:r>
            <w:r w:rsidRPr="00D0507E">
              <w:lastRenderedPageBreak/>
              <w:t>documentation</w:t>
            </w:r>
          </w:p>
          <w:p w:rsidR="00235055" w:rsidRPr="00D0507E" w:rsidRDefault="00235055" w:rsidP="008D68F4">
            <w:pPr>
              <w:rPr>
                <w:u w:val="single"/>
              </w:rPr>
            </w:pPr>
          </w:p>
        </w:tc>
        <w:tc>
          <w:tcPr>
            <w:tcW w:w="990" w:type="dxa"/>
          </w:tcPr>
          <w:p w:rsidR="002825C6" w:rsidRPr="00D0507E" w:rsidRDefault="002825C6" w:rsidP="002825C6">
            <w:r w:rsidRPr="00D0507E">
              <w:lastRenderedPageBreak/>
              <w:t xml:space="preserve">Test the </w:t>
            </w:r>
            <w:r w:rsidRPr="00D0507E">
              <w:lastRenderedPageBreak/>
              <w:t>Delay caused in frames &amp; reduce it</w:t>
            </w:r>
          </w:p>
          <w:p w:rsidR="00235055" w:rsidRPr="00D0507E" w:rsidRDefault="00235055" w:rsidP="008D68F4">
            <w:pPr>
              <w:rPr>
                <w:u w:val="single"/>
              </w:rPr>
            </w:pPr>
          </w:p>
        </w:tc>
        <w:tc>
          <w:tcPr>
            <w:tcW w:w="900" w:type="dxa"/>
          </w:tcPr>
          <w:p w:rsidR="00D25EBA" w:rsidRPr="00D0507E" w:rsidRDefault="00D25EBA" w:rsidP="00D25EBA">
            <w:r w:rsidRPr="00D0507E">
              <w:lastRenderedPageBreak/>
              <w:t xml:space="preserve">Test </w:t>
            </w:r>
            <w:r w:rsidRPr="00D0507E">
              <w:lastRenderedPageBreak/>
              <w:t>the Delay caused in frames &amp; reduce it</w:t>
            </w:r>
          </w:p>
          <w:p w:rsidR="00235055" w:rsidRPr="00D0507E" w:rsidRDefault="00235055" w:rsidP="008D68F4">
            <w:pPr>
              <w:rPr>
                <w:u w:val="single"/>
              </w:rPr>
            </w:pPr>
          </w:p>
        </w:tc>
        <w:tc>
          <w:tcPr>
            <w:tcW w:w="862" w:type="dxa"/>
          </w:tcPr>
          <w:p w:rsidR="00DF2E00" w:rsidRPr="00D0507E" w:rsidRDefault="00DF2E00" w:rsidP="00DF2E00">
            <w:r w:rsidRPr="00D0507E">
              <w:lastRenderedPageBreak/>
              <w:t xml:space="preserve">UML </w:t>
            </w:r>
            <w:r w:rsidRPr="00D0507E">
              <w:lastRenderedPageBreak/>
              <w:t>Diagrams (Sequence &amp; Deployment &amp; Class Diagram)</w:t>
            </w:r>
          </w:p>
          <w:p w:rsidR="00235055" w:rsidRPr="00D0507E" w:rsidRDefault="00235055" w:rsidP="008D68F4">
            <w:pPr>
              <w:rPr>
                <w:u w:val="single"/>
              </w:rPr>
            </w:pPr>
          </w:p>
        </w:tc>
        <w:tc>
          <w:tcPr>
            <w:tcW w:w="1118" w:type="dxa"/>
          </w:tcPr>
          <w:p w:rsidR="00DF2E00" w:rsidRPr="00D0507E" w:rsidRDefault="00543F3D" w:rsidP="00DF2E00">
            <w:r w:rsidRPr="00D0507E">
              <w:lastRenderedPageBreak/>
              <w:t>Attractive</w:t>
            </w:r>
            <w:r w:rsidR="00DF2E00" w:rsidRPr="00D0507E">
              <w:t xml:space="preserve"> </w:t>
            </w:r>
            <w:r w:rsidR="00DF2E00" w:rsidRPr="00D0507E">
              <w:lastRenderedPageBreak/>
              <w:t>UI Design containing a welcome screen, Start button &amp; Display IP Address.</w:t>
            </w:r>
          </w:p>
          <w:p w:rsidR="00235055" w:rsidRPr="00D0507E" w:rsidRDefault="00235055" w:rsidP="008D68F4">
            <w:pPr>
              <w:rPr>
                <w:u w:val="single"/>
              </w:rPr>
            </w:pPr>
          </w:p>
        </w:tc>
      </w:tr>
    </w:tbl>
    <w:p w:rsidR="00C973FD" w:rsidRPr="00235055" w:rsidRDefault="00C973FD" w:rsidP="00235055">
      <w:pPr>
        <w:rPr>
          <w:sz w:val="20"/>
          <w:szCs w:val="20"/>
        </w:rPr>
      </w:pPr>
    </w:p>
    <w:sectPr w:rsidR="00C973FD" w:rsidRPr="00235055" w:rsidSect="00A50D0D">
      <w:headerReference w:type="default" r:id="rId66"/>
      <w:footerReference w:type="default" r:id="rId67"/>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3846" w:rsidRDefault="00FA3846" w:rsidP="002F017B">
      <w:r>
        <w:separator/>
      </w:r>
    </w:p>
  </w:endnote>
  <w:endnote w:type="continuationSeparator" w:id="1">
    <w:p w:rsidR="00FA3846" w:rsidRDefault="00FA3846" w:rsidP="002F01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2282"/>
      <w:docPartObj>
        <w:docPartGallery w:val="Page Numbers (Bottom of Page)"/>
        <w:docPartUnique/>
      </w:docPartObj>
    </w:sdtPr>
    <w:sdtContent>
      <w:p w:rsidR="00D173E0" w:rsidRDefault="00D173E0" w:rsidP="00A50D0D">
        <w:pPr>
          <w:pStyle w:val="Footer"/>
        </w:pPr>
        <w:fldSimple w:instr=" PAGE   \* MERGEFORMAT ">
          <w:r w:rsidR="00B30ABD">
            <w:rPr>
              <w:noProof/>
            </w:rPr>
            <w:t>33</w:t>
          </w:r>
        </w:fldSimple>
      </w:p>
    </w:sdtContent>
  </w:sdt>
  <w:p w:rsidR="00D173E0" w:rsidRDefault="00D173E0" w:rsidP="00A50D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3846" w:rsidRDefault="00FA3846" w:rsidP="002F017B">
      <w:r>
        <w:separator/>
      </w:r>
    </w:p>
  </w:footnote>
  <w:footnote w:type="continuationSeparator" w:id="1">
    <w:p w:rsidR="00FA3846" w:rsidRDefault="00FA3846" w:rsidP="002F01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E0" w:rsidRDefault="00D173E0" w:rsidP="002F017B">
    <w:pPr>
      <w:pStyle w:val="Header"/>
      <w:jc w:val="right"/>
    </w:pPr>
    <w:r>
      <w:t>Live Video Streaming</w:t>
    </w:r>
  </w:p>
  <w:p w:rsidR="00D173E0" w:rsidRDefault="00D173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B7C"/>
    <w:multiLevelType w:val="multilevel"/>
    <w:tmpl w:val="86CE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D2AE5"/>
    <w:multiLevelType w:val="multilevel"/>
    <w:tmpl w:val="923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A55B6"/>
    <w:multiLevelType w:val="multilevel"/>
    <w:tmpl w:val="D86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C643C"/>
    <w:multiLevelType w:val="multilevel"/>
    <w:tmpl w:val="5478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E4149"/>
    <w:multiLevelType w:val="hybridMultilevel"/>
    <w:tmpl w:val="A24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F3D2D"/>
    <w:multiLevelType w:val="hybridMultilevel"/>
    <w:tmpl w:val="8DEABAB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A1A655D"/>
    <w:multiLevelType w:val="multilevel"/>
    <w:tmpl w:val="983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23348"/>
    <w:multiLevelType w:val="hybridMultilevel"/>
    <w:tmpl w:val="100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B6DDA"/>
    <w:multiLevelType w:val="hybridMultilevel"/>
    <w:tmpl w:val="26726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4B21A41"/>
    <w:multiLevelType w:val="multilevel"/>
    <w:tmpl w:val="A78E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CD0A5D"/>
    <w:multiLevelType w:val="multilevel"/>
    <w:tmpl w:val="9FF29A76"/>
    <w:lvl w:ilvl="0">
      <w:start w:val="5"/>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1">
    <w:nsid w:val="4F564C76"/>
    <w:multiLevelType w:val="hybridMultilevel"/>
    <w:tmpl w:val="0F50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F90C5D"/>
    <w:multiLevelType w:val="multilevel"/>
    <w:tmpl w:val="EB7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AD20CC"/>
    <w:multiLevelType w:val="multilevel"/>
    <w:tmpl w:val="D7C64D0C"/>
    <w:lvl w:ilvl="0">
      <w:start w:val="6"/>
      <w:numFmt w:val="decimal"/>
      <w:lvlText w:val="%1"/>
      <w:lvlJc w:val="left"/>
      <w:pPr>
        <w:ind w:left="360" w:hanging="360"/>
      </w:pPr>
      <w:rPr>
        <w:rFonts w:hint="default"/>
      </w:rPr>
    </w:lvl>
    <w:lvl w:ilvl="1">
      <w:start w:val="2"/>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4">
    <w:nsid w:val="689B52A0"/>
    <w:multiLevelType w:val="hybridMultilevel"/>
    <w:tmpl w:val="1BFA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8B5E9B"/>
    <w:multiLevelType w:val="multilevel"/>
    <w:tmpl w:val="1C4025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6E2A238F"/>
    <w:multiLevelType w:val="multilevel"/>
    <w:tmpl w:val="E08A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2F4BDA"/>
    <w:multiLevelType w:val="hybridMultilevel"/>
    <w:tmpl w:val="581CBD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5190DC0"/>
    <w:multiLevelType w:val="multilevel"/>
    <w:tmpl w:val="3DC66616"/>
    <w:lvl w:ilvl="0">
      <w:start w:val="7"/>
      <w:numFmt w:val="decimal"/>
      <w:lvlText w:val="%1"/>
      <w:lvlJc w:val="left"/>
      <w:pPr>
        <w:ind w:left="360" w:hanging="360"/>
      </w:pPr>
      <w:rPr>
        <w:rFonts w:hint="default"/>
      </w:rPr>
    </w:lvl>
    <w:lvl w:ilvl="1">
      <w:start w:val="1"/>
      <w:numFmt w:val="decimal"/>
      <w:lvlText w:val="%1.%2"/>
      <w:lvlJc w:val="left"/>
      <w:pPr>
        <w:ind w:left="585"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19">
    <w:nsid w:val="79CA0F34"/>
    <w:multiLevelType w:val="hybridMultilevel"/>
    <w:tmpl w:val="BF54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6"/>
  </w:num>
  <w:num w:numId="4">
    <w:abstractNumId w:val="1"/>
  </w:num>
  <w:num w:numId="5">
    <w:abstractNumId w:val="3"/>
  </w:num>
  <w:num w:numId="6">
    <w:abstractNumId w:val="9"/>
  </w:num>
  <w:num w:numId="7">
    <w:abstractNumId w:val="12"/>
  </w:num>
  <w:num w:numId="8">
    <w:abstractNumId w:val="8"/>
  </w:num>
  <w:num w:numId="9">
    <w:abstractNumId w:val="5"/>
  </w:num>
  <w:num w:numId="10">
    <w:abstractNumId w:val="7"/>
  </w:num>
  <w:num w:numId="11">
    <w:abstractNumId w:val="19"/>
  </w:num>
  <w:num w:numId="12">
    <w:abstractNumId w:val="10"/>
  </w:num>
  <w:num w:numId="13">
    <w:abstractNumId w:val="13"/>
  </w:num>
  <w:num w:numId="14">
    <w:abstractNumId w:val="14"/>
  </w:num>
  <w:num w:numId="15">
    <w:abstractNumId w:val="4"/>
  </w:num>
  <w:num w:numId="16">
    <w:abstractNumId w:val="17"/>
  </w:num>
  <w:num w:numId="17">
    <w:abstractNumId w:val="18"/>
  </w:num>
  <w:num w:numId="18">
    <w:abstractNumId w:val="0"/>
  </w:num>
  <w:num w:numId="19">
    <w:abstractNumId w:val="2"/>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11831"/>
    <w:rsid w:val="00016767"/>
    <w:rsid w:val="00046F06"/>
    <w:rsid w:val="0006042F"/>
    <w:rsid w:val="000875C8"/>
    <w:rsid w:val="000A0B11"/>
    <w:rsid w:val="000A1B71"/>
    <w:rsid w:val="000C1B2F"/>
    <w:rsid w:val="000D3631"/>
    <w:rsid w:val="000D7352"/>
    <w:rsid w:val="000F0331"/>
    <w:rsid w:val="000F2F83"/>
    <w:rsid w:val="0010248E"/>
    <w:rsid w:val="00123BC7"/>
    <w:rsid w:val="00145A16"/>
    <w:rsid w:val="00150136"/>
    <w:rsid w:val="00174AB3"/>
    <w:rsid w:val="00190F1F"/>
    <w:rsid w:val="001B25A6"/>
    <w:rsid w:val="001C044F"/>
    <w:rsid w:val="001F026E"/>
    <w:rsid w:val="00217729"/>
    <w:rsid w:val="002257D0"/>
    <w:rsid w:val="00235055"/>
    <w:rsid w:val="0024297F"/>
    <w:rsid w:val="00245825"/>
    <w:rsid w:val="002510A6"/>
    <w:rsid w:val="00260505"/>
    <w:rsid w:val="002825C6"/>
    <w:rsid w:val="00292F30"/>
    <w:rsid w:val="002A72B3"/>
    <w:rsid w:val="002B6827"/>
    <w:rsid w:val="002E5DD9"/>
    <w:rsid w:val="002F017B"/>
    <w:rsid w:val="003059CE"/>
    <w:rsid w:val="00311831"/>
    <w:rsid w:val="00324ED6"/>
    <w:rsid w:val="00326261"/>
    <w:rsid w:val="0035183C"/>
    <w:rsid w:val="00363E5A"/>
    <w:rsid w:val="00365801"/>
    <w:rsid w:val="00365DBC"/>
    <w:rsid w:val="0037636E"/>
    <w:rsid w:val="003862E7"/>
    <w:rsid w:val="00391796"/>
    <w:rsid w:val="003970E5"/>
    <w:rsid w:val="003A70C2"/>
    <w:rsid w:val="003B0D25"/>
    <w:rsid w:val="003B192F"/>
    <w:rsid w:val="003B3ADC"/>
    <w:rsid w:val="003C0FA0"/>
    <w:rsid w:val="003C30A7"/>
    <w:rsid w:val="003D5C9D"/>
    <w:rsid w:val="003E4481"/>
    <w:rsid w:val="004019B3"/>
    <w:rsid w:val="00442521"/>
    <w:rsid w:val="00446702"/>
    <w:rsid w:val="00464F45"/>
    <w:rsid w:val="00465820"/>
    <w:rsid w:val="00467B02"/>
    <w:rsid w:val="004729B0"/>
    <w:rsid w:val="00496136"/>
    <w:rsid w:val="0049648E"/>
    <w:rsid w:val="004A0D2F"/>
    <w:rsid w:val="004B1213"/>
    <w:rsid w:val="004B3C8A"/>
    <w:rsid w:val="004C3E6A"/>
    <w:rsid w:val="004C5012"/>
    <w:rsid w:val="004D0386"/>
    <w:rsid w:val="004D1841"/>
    <w:rsid w:val="004F54D0"/>
    <w:rsid w:val="0050158E"/>
    <w:rsid w:val="00543F3D"/>
    <w:rsid w:val="005625EE"/>
    <w:rsid w:val="00571AFC"/>
    <w:rsid w:val="00580B5E"/>
    <w:rsid w:val="00585EE5"/>
    <w:rsid w:val="00595BB0"/>
    <w:rsid w:val="00596847"/>
    <w:rsid w:val="005A1640"/>
    <w:rsid w:val="005A2015"/>
    <w:rsid w:val="005C5717"/>
    <w:rsid w:val="005C7538"/>
    <w:rsid w:val="005E26E8"/>
    <w:rsid w:val="005F02F7"/>
    <w:rsid w:val="00625964"/>
    <w:rsid w:val="00640A99"/>
    <w:rsid w:val="00641FFF"/>
    <w:rsid w:val="00647FDA"/>
    <w:rsid w:val="0065152E"/>
    <w:rsid w:val="00655E76"/>
    <w:rsid w:val="0067784C"/>
    <w:rsid w:val="00687BC8"/>
    <w:rsid w:val="00690D3D"/>
    <w:rsid w:val="00697748"/>
    <w:rsid w:val="006A038D"/>
    <w:rsid w:val="006A16FB"/>
    <w:rsid w:val="006C3806"/>
    <w:rsid w:val="006D410A"/>
    <w:rsid w:val="006D4150"/>
    <w:rsid w:val="006E45D9"/>
    <w:rsid w:val="0070163E"/>
    <w:rsid w:val="00707D51"/>
    <w:rsid w:val="00710B93"/>
    <w:rsid w:val="00722945"/>
    <w:rsid w:val="0074319F"/>
    <w:rsid w:val="007434DA"/>
    <w:rsid w:val="00750473"/>
    <w:rsid w:val="00754517"/>
    <w:rsid w:val="00756457"/>
    <w:rsid w:val="00762A71"/>
    <w:rsid w:val="007C2820"/>
    <w:rsid w:val="007D44F6"/>
    <w:rsid w:val="007E3938"/>
    <w:rsid w:val="00802605"/>
    <w:rsid w:val="008033CF"/>
    <w:rsid w:val="0080794B"/>
    <w:rsid w:val="0081360C"/>
    <w:rsid w:val="00821F64"/>
    <w:rsid w:val="00833AD0"/>
    <w:rsid w:val="00842752"/>
    <w:rsid w:val="00846429"/>
    <w:rsid w:val="00860BB5"/>
    <w:rsid w:val="00890BEC"/>
    <w:rsid w:val="008D1D28"/>
    <w:rsid w:val="008D68F4"/>
    <w:rsid w:val="008E16B3"/>
    <w:rsid w:val="009142C2"/>
    <w:rsid w:val="009514CF"/>
    <w:rsid w:val="009B06BD"/>
    <w:rsid w:val="009B624A"/>
    <w:rsid w:val="009C0BE0"/>
    <w:rsid w:val="009C5988"/>
    <w:rsid w:val="009D419E"/>
    <w:rsid w:val="009D4B18"/>
    <w:rsid w:val="009F71CB"/>
    <w:rsid w:val="00A04803"/>
    <w:rsid w:val="00A060A9"/>
    <w:rsid w:val="00A469B0"/>
    <w:rsid w:val="00A50D0D"/>
    <w:rsid w:val="00A51636"/>
    <w:rsid w:val="00A801DD"/>
    <w:rsid w:val="00A84107"/>
    <w:rsid w:val="00AB2E8C"/>
    <w:rsid w:val="00AD2B13"/>
    <w:rsid w:val="00AD36E9"/>
    <w:rsid w:val="00AD65E9"/>
    <w:rsid w:val="00B004E8"/>
    <w:rsid w:val="00B00B53"/>
    <w:rsid w:val="00B02709"/>
    <w:rsid w:val="00B30ABD"/>
    <w:rsid w:val="00B4244A"/>
    <w:rsid w:val="00B65FF9"/>
    <w:rsid w:val="00B673E9"/>
    <w:rsid w:val="00B724B4"/>
    <w:rsid w:val="00BA4176"/>
    <w:rsid w:val="00BB72C3"/>
    <w:rsid w:val="00BC6046"/>
    <w:rsid w:val="00BD1EAC"/>
    <w:rsid w:val="00BD7DAE"/>
    <w:rsid w:val="00BE2508"/>
    <w:rsid w:val="00BF3415"/>
    <w:rsid w:val="00C00F59"/>
    <w:rsid w:val="00C01A93"/>
    <w:rsid w:val="00C13551"/>
    <w:rsid w:val="00C13ECE"/>
    <w:rsid w:val="00C14C5C"/>
    <w:rsid w:val="00C42354"/>
    <w:rsid w:val="00C5249A"/>
    <w:rsid w:val="00C77F1F"/>
    <w:rsid w:val="00C973FD"/>
    <w:rsid w:val="00CA3DEC"/>
    <w:rsid w:val="00CA67D0"/>
    <w:rsid w:val="00CB248C"/>
    <w:rsid w:val="00CC23C2"/>
    <w:rsid w:val="00CC7630"/>
    <w:rsid w:val="00CE7B28"/>
    <w:rsid w:val="00D0507E"/>
    <w:rsid w:val="00D15EB9"/>
    <w:rsid w:val="00D173E0"/>
    <w:rsid w:val="00D179BA"/>
    <w:rsid w:val="00D25EBA"/>
    <w:rsid w:val="00D26081"/>
    <w:rsid w:val="00D30518"/>
    <w:rsid w:val="00D42A43"/>
    <w:rsid w:val="00D573E9"/>
    <w:rsid w:val="00D73280"/>
    <w:rsid w:val="00DA38F7"/>
    <w:rsid w:val="00DA7821"/>
    <w:rsid w:val="00DC6CA3"/>
    <w:rsid w:val="00DD6CBE"/>
    <w:rsid w:val="00DE31D7"/>
    <w:rsid w:val="00DE498C"/>
    <w:rsid w:val="00DE58BB"/>
    <w:rsid w:val="00DF2E00"/>
    <w:rsid w:val="00E01831"/>
    <w:rsid w:val="00E04B86"/>
    <w:rsid w:val="00E15959"/>
    <w:rsid w:val="00E1605B"/>
    <w:rsid w:val="00E17A52"/>
    <w:rsid w:val="00E17EB2"/>
    <w:rsid w:val="00E2296F"/>
    <w:rsid w:val="00E311E3"/>
    <w:rsid w:val="00E33F59"/>
    <w:rsid w:val="00E33FAA"/>
    <w:rsid w:val="00E43BC6"/>
    <w:rsid w:val="00E57165"/>
    <w:rsid w:val="00E63ECE"/>
    <w:rsid w:val="00E64CC1"/>
    <w:rsid w:val="00EB1687"/>
    <w:rsid w:val="00EB64C0"/>
    <w:rsid w:val="00EC34F2"/>
    <w:rsid w:val="00ED2769"/>
    <w:rsid w:val="00EF0370"/>
    <w:rsid w:val="00F057F5"/>
    <w:rsid w:val="00F712CC"/>
    <w:rsid w:val="00F7435F"/>
    <w:rsid w:val="00F94CF5"/>
    <w:rsid w:val="00FA3846"/>
    <w:rsid w:val="00FC0766"/>
    <w:rsid w:val="00FC4784"/>
    <w:rsid w:val="00FE335A"/>
    <w:rsid w:val="00FE7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4" type="connector" idref="#_x0000_s1029"/>
        <o:r id="V:Rule5" type="connector" idref="#_x0000_s1027"/>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410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C01A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1831"/>
    <w:rPr>
      <w:color w:val="0000FF"/>
      <w:u w:val="single"/>
    </w:rPr>
  </w:style>
  <w:style w:type="character" w:customStyle="1" w:styleId="type">
    <w:name w:val="type"/>
    <w:basedOn w:val="DefaultParagraphFont"/>
    <w:rsid w:val="00311831"/>
  </w:style>
  <w:style w:type="paragraph" w:styleId="BalloonText">
    <w:name w:val="Balloon Text"/>
    <w:basedOn w:val="Normal"/>
    <w:link w:val="BalloonTextChar"/>
    <w:uiPriority w:val="99"/>
    <w:semiHidden/>
    <w:unhideWhenUsed/>
    <w:rsid w:val="00311831"/>
    <w:rPr>
      <w:rFonts w:ascii="Tahoma" w:hAnsi="Tahoma" w:cs="Tahoma"/>
      <w:sz w:val="16"/>
      <w:szCs w:val="16"/>
    </w:rPr>
  </w:style>
  <w:style w:type="character" w:customStyle="1" w:styleId="BalloonTextChar">
    <w:name w:val="Balloon Text Char"/>
    <w:basedOn w:val="DefaultParagraphFont"/>
    <w:link w:val="BalloonText"/>
    <w:uiPriority w:val="99"/>
    <w:semiHidden/>
    <w:rsid w:val="00311831"/>
    <w:rPr>
      <w:rFonts w:ascii="Tahoma" w:eastAsia="Times New Roman" w:hAnsi="Tahoma" w:cs="Tahoma"/>
      <w:sz w:val="16"/>
      <w:szCs w:val="16"/>
    </w:rPr>
  </w:style>
  <w:style w:type="paragraph" w:styleId="NormalWeb">
    <w:name w:val="Normal (Web)"/>
    <w:basedOn w:val="Normal"/>
    <w:uiPriority w:val="99"/>
    <w:rsid w:val="00CB248C"/>
    <w:pPr>
      <w:spacing w:before="100" w:beforeAutospacing="1" w:after="100" w:afterAutospacing="1"/>
    </w:pPr>
  </w:style>
  <w:style w:type="character" w:styleId="Strong">
    <w:name w:val="Strong"/>
    <w:basedOn w:val="DefaultParagraphFont"/>
    <w:qFormat/>
    <w:rsid w:val="00CB248C"/>
    <w:rPr>
      <w:b/>
      <w:bCs/>
    </w:rPr>
  </w:style>
  <w:style w:type="character" w:customStyle="1" w:styleId="Heading1Char">
    <w:name w:val="Heading 1 Char"/>
    <w:basedOn w:val="DefaultParagraphFont"/>
    <w:link w:val="Heading1"/>
    <w:rsid w:val="006D410A"/>
    <w:rPr>
      <w:rFonts w:ascii="Arial" w:eastAsia="Times New Roman" w:hAnsi="Arial" w:cs="Arial"/>
      <w:b/>
      <w:bCs/>
      <w:kern w:val="32"/>
      <w:sz w:val="32"/>
      <w:szCs w:val="32"/>
    </w:rPr>
  </w:style>
  <w:style w:type="paragraph" w:styleId="Header">
    <w:name w:val="header"/>
    <w:basedOn w:val="Normal"/>
    <w:link w:val="HeaderChar"/>
    <w:uiPriority w:val="99"/>
    <w:unhideWhenUsed/>
    <w:rsid w:val="002F017B"/>
    <w:pPr>
      <w:tabs>
        <w:tab w:val="center" w:pos="4680"/>
        <w:tab w:val="right" w:pos="9360"/>
      </w:tabs>
    </w:pPr>
  </w:style>
  <w:style w:type="character" w:customStyle="1" w:styleId="HeaderChar">
    <w:name w:val="Header Char"/>
    <w:basedOn w:val="DefaultParagraphFont"/>
    <w:link w:val="Header"/>
    <w:uiPriority w:val="99"/>
    <w:rsid w:val="002F0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0D0D"/>
    <w:pPr>
      <w:tabs>
        <w:tab w:val="center" w:pos="4680"/>
        <w:tab w:val="right" w:pos="9360"/>
      </w:tabs>
    </w:pPr>
  </w:style>
  <w:style w:type="character" w:customStyle="1" w:styleId="FooterChar">
    <w:name w:val="Footer Char"/>
    <w:basedOn w:val="DefaultParagraphFont"/>
    <w:link w:val="Footer"/>
    <w:uiPriority w:val="99"/>
    <w:rsid w:val="00A50D0D"/>
    <w:rPr>
      <w:rFonts w:ascii="Times New Roman" w:eastAsia="Times New Roman" w:hAnsi="Times New Roman" w:cs="Times New Roman"/>
      <w:sz w:val="24"/>
      <w:szCs w:val="24"/>
    </w:rPr>
  </w:style>
  <w:style w:type="table" w:styleId="TableGrid">
    <w:name w:val="Table Grid"/>
    <w:basedOn w:val="TableNormal"/>
    <w:uiPriority w:val="59"/>
    <w:rsid w:val="002F0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41FFF"/>
    <w:pPr>
      <w:ind w:left="720"/>
      <w:contextualSpacing/>
    </w:pPr>
  </w:style>
  <w:style w:type="paragraph" w:customStyle="1" w:styleId="Default">
    <w:name w:val="Default"/>
    <w:rsid w:val="00365DBC"/>
    <w:pPr>
      <w:autoSpaceDE w:val="0"/>
      <w:autoSpaceDN w:val="0"/>
      <w:adjustRightInd w:val="0"/>
      <w:spacing w:after="0" w:line="240" w:lineRule="auto"/>
    </w:pPr>
    <w:rPr>
      <w:rFonts w:ascii="Arial" w:eastAsia="Times New Roman" w:hAnsi="Arial" w:cs="Arial"/>
      <w:color w:val="000000"/>
      <w:sz w:val="24"/>
      <w:szCs w:val="24"/>
    </w:rPr>
  </w:style>
  <w:style w:type="character" w:styleId="HTMLTypewriter">
    <w:name w:val="HTML Typewriter"/>
    <w:basedOn w:val="DefaultParagraphFont"/>
    <w:uiPriority w:val="99"/>
    <w:semiHidden/>
    <w:unhideWhenUsed/>
    <w:rsid w:val="006A038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01A93"/>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2294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146343">
      <w:bodyDiv w:val="1"/>
      <w:marLeft w:val="0"/>
      <w:marRight w:val="0"/>
      <w:marTop w:val="0"/>
      <w:marBottom w:val="0"/>
      <w:divBdr>
        <w:top w:val="none" w:sz="0" w:space="0" w:color="auto"/>
        <w:left w:val="none" w:sz="0" w:space="0" w:color="auto"/>
        <w:bottom w:val="none" w:sz="0" w:space="0" w:color="auto"/>
        <w:right w:val="none" w:sz="0" w:space="0" w:color="auto"/>
      </w:divBdr>
    </w:div>
    <w:div w:id="24911845">
      <w:bodyDiv w:val="1"/>
      <w:marLeft w:val="0"/>
      <w:marRight w:val="0"/>
      <w:marTop w:val="0"/>
      <w:marBottom w:val="0"/>
      <w:divBdr>
        <w:top w:val="none" w:sz="0" w:space="0" w:color="auto"/>
        <w:left w:val="none" w:sz="0" w:space="0" w:color="auto"/>
        <w:bottom w:val="none" w:sz="0" w:space="0" w:color="auto"/>
        <w:right w:val="none" w:sz="0" w:space="0" w:color="auto"/>
      </w:divBdr>
    </w:div>
    <w:div w:id="56706250">
      <w:bodyDiv w:val="1"/>
      <w:marLeft w:val="0"/>
      <w:marRight w:val="0"/>
      <w:marTop w:val="0"/>
      <w:marBottom w:val="0"/>
      <w:divBdr>
        <w:top w:val="none" w:sz="0" w:space="0" w:color="auto"/>
        <w:left w:val="none" w:sz="0" w:space="0" w:color="auto"/>
        <w:bottom w:val="none" w:sz="0" w:space="0" w:color="auto"/>
        <w:right w:val="none" w:sz="0" w:space="0" w:color="auto"/>
      </w:divBdr>
    </w:div>
    <w:div w:id="57092674">
      <w:bodyDiv w:val="1"/>
      <w:marLeft w:val="0"/>
      <w:marRight w:val="0"/>
      <w:marTop w:val="0"/>
      <w:marBottom w:val="0"/>
      <w:divBdr>
        <w:top w:val="none" w:sz="0" w:space="0" w:color="auto"/>
        <w:left w:val="none" w:sz="0" w:space="0" w:color="auto"/>
        <w:bottom w:val="none" w:sz="0" w:space="0" w:color="auto"/>
        <w:right w:val="none" w:sz="0" w:space="0" w:color="auto"/>
      </w:divBdr>
    </w:div>
    <w:div w:id="59791919">
      <w:bodyDiv w:val="1"/>
      <w:marLeft w:val="0"/>
      <w:marRight w:val="0"/>
      <w:marTop w:val="0"/>
      <w:marBottom w:val="0"/>
      <w:divBdr>
        <w:top w:val="none" w:sz="0" w:space="0" w:color="auto"/>
        <w:left w:val="none" w:sz="0" w:space="0" w:color="auto"/>
        <w:bottom w:val="none" w:sz="0" w:space="0" w:color="auto"/>
        <w:right w:val="none" w:sz="0" w:space="0" w:color="auto"/>
      </w:divBdr>
    </w:div>
    <w:div w:id="72047484">
      <w:bodyDiv w:val="1"/>
      <w:marLeft w:val="0"/>
      <w:marRight w:val="0"/>
      <w:marTop w:val="0"/>
      <w:marBottom w:val="0"/>
      <w:divBdr>
        <w:top w:val="none" w:sz="0" w:space="0" w:color="auto"/>
        <w:left w:val="none" w:sz="0" w:space="0" w:color="auto"/>
        <w:bottom w:val="none" w:sz="0" w:space="0" w:color="auto"/>
        <w:right w:val="none" w:sz="0" w:space="0" w:color="auto"/>
      </w:divBdr>
    </w:div>
    <w:div w:id="103690307">
      <w:bodyDiv w:val="1"/>
      <w:marLeft w:val="0"/>
      <w:marRight w:val="0"/>
      <w:marTop w:val="0"/>
      <w:marBottom w:val="0"/>
      <w:divBdr>
        <w:top w:val="none" w:sz="0" w:space="0" w:color="auto"/>
        <w:left w:val="none" w:sz="0" w:space="0" w:color="auto"/>
        <w:bottom w:val="none" w:sz="0" w:space="0" w:color="auto"/>
        <w:right w:val="none" w:sz="0" w:space="0" w:color="auto"/>
      </w:divBdr>
    </w:div>
    <w:div w:id="107047430">
      <w:bodyDiv w:val="1"/>
      <w:marLeft w:val="0"/>
      <w:marRight w:val="0"/>
      <w:marTop w:val="0"/>
      <w:marBottom w:val="0"/>
      <w:divBdr>
        <w:top w:val="none" w:sz="0" w:space="0" w:color="auto"/>
        <w:left w:val="none" w:sz="0" w:space="0" w:color="auto"/>
        <w:bottom w:val="none" w:sz="0" w:space="0" w:color="auto"/>
        <w:right w:val="none" w:sz="0" w:space="0" w:color="auto"/>
      </w:divBdr>
      <w:divsChild>
        <w:div w:id="579213743">
          <w:marLeft w:val="0"/>
          <w:marRight w:val="0"/>
          <w:marTop w:val="0"/>
          <w:marBottom w:val="0"/>
          <w:divBdr>
            <w:top w:val="none" w:sz="0" w:space="0" w:color="auto"/>
            <w:left w:val="none" w:sz="0" w:space="0" w:color="auto"/>
            <w:bottom w:val="none" w:sz="0" w:space="0" w:color="auto"/>
            <w:right w:val="none" w:sz="0" w:space="0" w:color="auto"/>
          </w:divBdr>
        </w:div>
        <w:div w:id="1527479225">
          <w:marLeft w:val="0"/>
          <w:marRight w:val="0"/>
          <w:marTop w:val="0"/>
          <w:marBottom w:val="0"/>
          <w:divBdr>
            <w:top w:val="none" w:sz="0" w:space="0" w:color="auto"/>
            <w:left w:val="none" w:sz="0" w:space="0" w:color="auto"/>
            <w:bottom w:val="none" w:sz="0" w:space="0" w:color="auto"/>
            <w:right w:val="none" w:sz="0" w:space="0" w:color="auto"/>
          </w:divBdr>
          <w:divsChild>
            <w:div w:id="16301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112">
      <w:bodyDiv w:val="1"/>
      <w:marLeft w:val="0"/>
      <w:marRight w:val="0"/>
      <w:marTop w:val="0"/>
      <w:marBottom w:val="0"/>
      <w:divBdr>
        <w:top w:val="none" w:sz="0" w:space="0" w:color="auto"/>
        <w:left w:val="none" w:sz="0" w:space="0" w:color="auto"/>
        <w:bottom w:val="none" w:sz="0" w:space="0" w:color="auto"/>
        <w:right w:val="none" w:sz="0" w:space="0" w:color="auto"/>
      </w:divBdr>
    </w:div>
    <w:div w:id="127281161">
      <w:bodyDiv w:val="1"/>
      <w:marLeft w:val="0"/>
      <w:marRight w:val="0"/>
      <w:marTop w:val="0"/>
      <w:marBottom w:val="0"/>
      <w:divBdr>
        <w:top w:val="none" w:sz="0" w:space="0" w:color="auto"/>
        <w:left w:val="none" w:sz="0" w:space="0" w:color="auto"/>
        <w:bottom w:val="none" w:sz="0" w:space="0" w:color="auto"/>
        <w:right w:val="none" w:sz="0" w:space="0" w:color="auto"/>
      </w:divBdr>
    </w:div>
    <w:div w:id="131681750">
      <w:bodyDiv w:val="1"/>
      <w:marLeft w:val="0"/>
      <w:marRight w:val="0"/>
      <w:marTop w:val="0"/>
      <w:marBottom w:val="0"/>
      <w:divBdr>
        <w:top w:val="none" w:sz="0" w:space="0" w:color="auto"/>
        <w:left w:val="none" w:sz="0" w:space="0" w:color="auto"/>
        <w:bottom w:val="none" w:sz="0" w:space="0" w:color="auto"/>
        <w:right w:val="none" w:sz="0" w:space="0" w:color="auto"/>
      </w:divBdr>
    </w:div>
    <w:div w:id="133716026">
      <w:bodyDiv w:val="1"/>
      <w:marLeft w:val="0"/>
      <w:marRight w:val="0"/>
      <w:marTop w:val="0"/>
      <w:marBottom w:val="0"/>
      <w:divBdr>
        <w:top w:val="none" w:sz="0" w:space="0" w:color="auto"/>
        <w:left w:val="none" w:sz="0" w:space="0" w:color="auto"/>
        <w:bottom w:val="none" w:sz="0" w:space="0" w:color="auto"/>
        <w:right w:val="none" w:sz="0" w:space="0" w:color="auto"/>
      </w:divBdr>
    </w:div>
    <w:div w:id="150215774">
      <w:bodyDiv w:val="1"/>
      <w:marLeft w:val="0"/>
      <w:marRight w:val="0"/>
      <w:marTop w:val="0"/>
      <w:marBottom w:val="0"/>
      <w:divBdr>
        <w:top w:val="none" w:sz="0" w:space="0" w:color="auto"/>
        <w:left w:val="none" w:sz="0" w:space="0" w:color="auto"/>
        <w:bottom w:val="none" w:sz="0" w:space="0" w:color="auto"/>
        <w:right w:val="none" w:sz="0" w:space="0" w:color="auto"/>
      </w:divBdr>
    </w:div>
    <w:div w:id="152991927">
      <w:bodyDiv w:val="1"/>
      <w:marLeft w:val="0"/>
      <w:marRight w:val="0"/>
      <w:marTop w:val="0"/>
      <w:marBottom w:val="0"/>
      <w:divBdr>
        <w:top w:val="none" w:sz="0" w:space="0" w:color="auto"/>
        <w:left w:val="none" w:sz="0" w:space="0" w:color="auto"/>
        <w:bottom w:val="none" w:sz="0" w:space="0" w:color="auto"/>
        <w:right w:val="none" w:sz="0" w:space="0" w:color="auto"/>
      </w:divBdr>
    </w:div>
    <w:div w:id="184290246">
      <w:bodyDiv w:val="1"/>
      <w:marLeft w:val="0"/>
      <w:marRight w:val="0"/>
      <w:marTop w:val="0"/>
      <w:marBottom w:val="0"/>
      <w:divBdr>
        <w:top w:val="none" w:sz="0" w:space="0" w:color="auto"/>
        <w:left w:val="none" w:sz="0" w:space="0" w:color="auto"/>
        <w:bottom w:val="none" w:sz="0" w:space="0" w:color="auto"/>
        <w:right w:val="none" w:sz="0" w:space="0" w:color="auto"/>
      </w:divBdr>
    </w:div>
    <w:div w:id="195390142">
      <w:bodyDiv w:val="1"/>
      <w:marLeft w:val="0"/>
      <w:marRight w:val="0"/>
      <w:marTop w:val="0"/>
      <w:marBottom w:val="0"/>
      <w:divBdr>
        <w:top w:val="none" w:sz="0" w:space="0" w:color="auto"/>
        <w:left w:val="none" w:sz="0" w:space="0" w:color="auto"/>
        <w:bottom w:val="none" w:sz="0" w:space="0" w:color="auto"/>
        <w:right w:val="none" w:sz="0" w:space="0" w:color="auto"/>
      </w:divBdr>
    </w:div>
    <w:div w:id="197932666">
      <w:bodyDiv w:val="1"/>
      <w:marLeft w:val="0"/>
      <w:marRight w:val="0"/>
      <w:marTop w:val="0"/>
      <w:marBottom w:val="0"/>
      <w:divBdr>
        <w:top w:val="none" w:sz="0" w:space="0" w:color="auto"/>
        <w:left w:val="none" w:sz="0" w:space="0" w:color="auto"/>
        <w:bottom w:val="none" w:sz="0" w:space="0" w:color="auto"/>
        <w:right w:val="none" w:sz="0" w:space="0" w:color="auto"/>
      </w:divBdr>
    </w:div>
    <w:div w:id="219097968">
      <w:bodyDiv w:val="1"/>
      <w:marLeft w:val="0"/>
      <w:marRight w:val="0"/>
      <w:marTop w:val="0"/>
      <w:marBottom w:val="0"/>
      <w:divBdr>
        <w:top w:val="none" w:sz="0" w:space="0" w:color="auto"/>
        <w:left w:val="none" w:sz="0" w:space="0" w:color="auto"/>
        <w:bottom w:val="none" w:sz="0" w:space="0" w:color="auto"/>
        <w:right w:val="none" w:sz="0" w:space="0" w:color="auto"/>
      </w:divBdr>
    </w:div>
    <w:div w:id="257175181">
      <w:bodyDiv w:val="1"/>
      <w:marLeft w:val="0"/>
      <w:marRight w:val="0"/>
      <w:marTop w:val="0"/>
      <w:marBottom w:val="0"/>
      <w:divBdr>
        <w:top w:val="none" w:sz="0" w:space="0" w:color="auto"/>
        <w:left w:val="none" w:sz="0" w:space="0" w:color="auto"/>
        <w:bottom w:val="none" w:sz="0" w:space="0" w:color="auto"/>
        <w:right w:val="none" w:sz="0" w:space="0" w:color="auto"/>
      </w:divBdr>
    </w:div>
    <w:div w:id="292758046">
      <w:bodyDiv w:val="1"/>
      <w:marLeft w:val="0"/>
      <w:marRight w:val="0"/>
      <w:marTop w:val="0"/>
      <w:marBottom w:val="0"/>
      <w:divBdr>
        <w:top w:val="none" w:sz="0" w:space="0" w:color="auto"/>
        <w:left w:val="none" w:sz="0" w:space="0" w:color="auto"/>
        <w:bottom w:val="none" w:sz="0" w:space="0" w:color="auto"/>
        <w:right w:val="none" w:sz="0" w:space="0" w:color="auto"/>
      </w:divBdr>
    </w:div>
    <w:div w:id="293800573">
      <w:bodyDiv w:val="1"/>
      <w:marLeft w:val="0"/>
      <w:marRight w:val="0"/>
      <w:marTop w:val="0"/>
      <w:marBottom w:val="0"/>
      <w:divBdr>
        <w:top w:val="none" w:sz="0" w:space="0" w:color="auto"/>
        <w:left w:val="none" w:sz="0" w:space="0" w:color="auto"/>
        <w:bottom w:val="none" w:sz="0" w:space="0" w:color="auto"/>
        <w:right w:val="none" w:sz="0" w:space="0" w:color="auto"/>
      </w:divBdr>
    </w:div>
    <w:div w:id="294141736">
      <w:bodyDiv w:val="1"/>
      <w:marLeft w:val="0"/>
      <w:marRight w:val="0"/>
      <w:marTop w:val="0"/>
      <w:marBottom w:val="0"/>
      <w:divBdr>
        <w:top w:val="none" w:sz="0" w:space="0" w:color="auto"/>
        <w:left w:val="none" w:sz="0" w:space="0" w:color="auto"/>
        <w:bottom w:val="none" w:sz="0" w:space="0" w:color="auto"/>
        <w:right w:val="none" w:sz="0" w:space="0" w:color="auto"/>
      </w:divBdr>
    </w:div>
    <w:div w:id="306134159">
      <w:bodyDiv w:val="1"/>
      <w:marLeft w:val="0"/>
      <w:marRight w:val="0"/>
      <w:marTop w:val="0"/>
      <w:marBottom w:val="0"/>
      <w:divBdr>
        <w:top w:val="none" w:sz="0" w:space="0" w:color="auto"/>
        <w:left w:val="none" w:sz="0" w:space="0" w:color="auto"/>
        <w:bottom w:val="none" w:sz="0" w:space="0" w:color="auto"/>
        <w:right w:val="none" w:sz="0" w:space="0" w:color="auto"/>
      </w:divBdr>
    </w:div>
    <w:div w:id="316689937">
      <w:bodyDiv w:val="1"/>
      <w:marLeft w:val="0"/>
      <w:marRight w:val="0"/>
      <w:marTop w:val="0"/>
      <w:marBottom w:val="0"/>
      <w:divBdr>
        <w:top w:val="none" w:sz="0" w:space="0" w:color="auto"/>
        <w:left w:val="none" w:sz="0" w:space="0" w:color="auto"/>
        <w:bottom w:val="none" w:sz="0" w:space="0" w:color="auto"/>
        <w:right w:val="none" w:sz="0" w:space="0" w:color="auto"/>
      </w:divBdr>
    </w:div>
    <w:div w:id="337080092">
      <w:bodyDiv w:val="1"/>
      <w:marLeft w:val="0"/>
      <w:marRight w:val="0"/>
      <w:marTop w:val="0"/>
      <w:marBottom w:val="0"/>
      <w:divBdr>
        <w:top w:val="none" w:sz="0" w:space="0" w:color="auto"/>
        <w:left w:val="none" w:sz="0" w:space="0" w:color="auto"/>
        <w:bottom w:val="none" w:sz="0" w:space="0" w:color="auto"/>
        <w:right w:val="none" w:sz="0" w:space="0" w:color="auto"/>
      </w:divBdr>
    </w:div>
    <w:div w:id="362168535">
      <w:bodyDiv w:val="1"/>
      <w:marLeft w:val="0"/>
      <w:marRight w:val="0"/>
      <w:marTop w:val="0"/>
      <w:marBottom w:val="0"/>
      <w:divBdr>
        <w:top w:val="none" w:sz="0" w:space="0" w:color="auto"/>
        <w:left w:val="none" w:sz="0" w:space="0" w:color="auto"/>
        <w:bottom w:val="none" w:sz="0" w:space="0" w:color="auto"/>
        <w:right w:val="none" w:sz="0" w:space="0" w:color="auto"/>
      </w:divBdr>
    </w:div>
    <w:div w:id="413009958">
      <w:bodyDiv w:val="1"/>
      <w:marLeft w:val="0"/>
      <w:marRight w:val="0"/>
      <w:marTop w:val="0"/>
      <w:marBottom w:val="0"/>
      <w:divBdr>
        <w:top w:val="none" w:sz="0" w:space="0" w:color="auto"/>
        <w:left w:val="none" w:sz="0" w:space="0" w:color="auto"/>
        <w:bottom w:val="none" w:sz="0" w:space="0" w:color="auto"/>
        <w:right w:val="none" w:sz="0" w:space="0" w:color="auto"/>
      </w:divBdr>
    </w:div>
    <w:div w:id="436412169">
      <w:bodyDiv w:val="1"/>
      <w:marLeft w:val="0"/>
      <w:marRight w:val="0"/>
      <w:marTop w:val="0"/>
      <w:marBottom w:val="0"/>
      <w:divBdr>
        <w:top w:val="none" w:sz="0" w:space="0" w:color="auto"/>
        <w:left w:val="none" w:sz="0" w:space="0" w:color="auto"/>
        <w:bottom w:val="none" w:sz="0" w:space="0" w:color="auto"/>
        <w:right w:val="none" w:sz="0" w:space="0" w:color="auto"/>
      </w:divBdr>
    </w:div>
    <w:div w:id="457183056">
      <w:bodyDiv w:val="1"/>
      <w:marLeft w:val="0"/>
      <w:marRight w:val="0"/>
      <w:marTop w:val="0"/>
      <w:marBottom w:val="0"/>
      <w:divBdr>
        <w:top w:val="none" w:sz="0" w:space="0" w:color="auto"/>
        <w:left w:val="none" w:sz="0" w:space="0" w:color="auto"/>
        <w:bottom w:val="none" w:sz="0" w:space="0" w:color="auto"/>
        <w:right w:val="none" w:sz="0" w:space="0" w:color="auto"/>
      </w:divBdr>
    </w:div>
    <w:div w:id="471602829">
      <w:bodyDiv w:val="1"/>
      <w:marLeft w:val="0"/>
      <w:marRight w:val="0"/>
      <w:marTop w:val="0"/>
      <w:marBottom w:val="0"/>
      <w:divBdr>
        <w:top w:val="none" w:sz="0" w:space="0" w:color="auto"/>
        <w:left w:val="none" w:sz="0" w:space="0" w:color="auto"/>
        <w:bottom w:val="none" w:sz="0" w:space="0" w:color="auto"/>
        <w:right w:val="none" w:sz="0" w:space="0" w:color="auto"/>
      </w:divBdr>
    </w:div>
    <w:div w:id="492382145">
      <w:bodyDiv w:val="1"/>
      <w:marLeft w:val="0"/>
      <w:marRight w:val="0"/>
      <w:marTop w:val="0"/>
      <w:marBottom w:val="0"/>
      <w:divBdr>
        <w:top w:val="none" w:sz="0" w:space="0" w:color="auto"/>
        <w:left w:val="none" w:sz="0" w:space="0" w:color="auto"/>
        <w:bottom w:val="none" w:sz="0" w:space="0" w:color="auto"/>
        <w:right w:val="none" w:sz="0" w:space="0" w:color="auto"/>
      </w:divBdr>
    </w:div>
    <w:div w:id="503712156">
      <w:bodyDiv w:val="1"/>
      <w:marLeft w:val="0"/>
      <w:marRight w:val="0"/>
      <w:marTop w:val="0"/>
      <w:marBottom w:val="0"/>
      <w:divBdr>
        <w:top w:val="none" w:sz="0" w:space="0" w:color="auto"/>
        <w:left w:val="none" w:sz="0" w:space="0" w:color="auto"/>
        <w:bottom w:val="none" w:sz="0" w:space="0" w:color="auto"/>
        <w:right w:val="none" w:sz="0" w:space="0" w:color="auto"/>
      </w:divBdr>
    </w:div>
    <w:div w:id="505827524">
      <w:bodyDiv w:val="1"/>
      <w:marLeft w:val="0"/>
      <w:marRight w:val="0"/>
      <w:marTop w:val="0"/>
      <w:marBottom w:val="0"/>
      <w:divBdr>
        <w:top w:val="none" w:sz="0" w:space="0" w:color="auto"/>
        <w:left w:val="none" w:sz="0" w:space="0" w:color="auto"/>
        <w:bottom w:val="none" w:sz="0" w:space="0" w:color="auto"/>
        <w:right w:val="none" w:sz="0" w:space="0" w:color="auto"/>
      </w:divBdr>
    </w:div>
    <w:div w:id="511997550">
      <w:bodyDiv w:val="1"/>
      <w:marLeft w:val="0"/>
      <w:marRight w:val="0"/>
      <w:marTop w:val="0"/>
      <w:marBottom w:val="0"/>
      <w:divBdr>
        <w:top w:val="none" w:sz="0" w:space="0" w:color="auto"/>
        <w:left w:val="none" w:sz="0" w:space="0" w:color="auto"/>
        <w:bottom w:val="none" w:sz="0" w:space="0" w:color="auto"/>
        <w:right w:val="none" w:sz="0" w:space="0" w:color="auto"/>
      </w:divBdr>
    </w:div>
    <w:div w:id="533079739">
      <w:bodyDiv w:val="1"/>
      <w:marLeft w:val="0"/>
      <w:marRight w:val="0"/>
      <w:marTop w:val="0"/>
      <w:marBottom w:val="0"/>
      <w:divBdr>
        <w:top w:val="none" w:sz="0" w:space="0" w:color="auto"/>
        <w:left w:val="none" w:sz="0" w:space="0" w:color="auto"/>
        <w:bottom w:val="none" w:sz="0" w:space="0" w:color="auto"/>
        <w:right w:val="none" w:sz="0" w:space="0" w:color="auto"/>
      </w:divBdr>
    </w:div>
    <w:div w:id="535889545">
      <w:bodyDiv w:val="1"/>
      <w:marLeft w:val="0"/>
      <w:marRight w:val="0"/>
      <w:marTop w:val="0"/>
      <w:marBottom w:val="0"/>
      <w:divBdr>
        <w:top w:val="none" w:sz="0" w:space="0" w:color="auto"/>
        <w:left w:val="none" w:sz="0" w:space="0" w:color="auto"/>
        <w:bottom w:val="none" w:sz="0" w:space="0" w:color="auto"/>
        <w:right w:val="none" w:sz="0" w:space="0" w:color="auto"/>
      </w:divBdr>
    </w:div>
    <w:div w:id="537594248">
      <w:bodyDiv w:val="1"/>
      <w:marLeft w:val="0"/>
      <w:marRight w:val="0"/>
      <w:marTop w:val="0"/>
      <w:marBottom w:val="0"/>
      <w:divBdr>
        <w:top w:val="none" w:sz="0" w:space="0" w:color="auto"/>
        <w:left w:val="none" w:sz="0" w:space="0" w:color="auto"/>
        <w:bottom w:val="none" w:sz="0" w:space="0" w:color="auto"/>
        <w:right w:val="none" w:sz="0" w:space="0" w:color="auto"/>
      </w:divBdr>
    </w:div>
    <w:div w:id="551190093">
      <w:bodyDiv w:val="1"/>
      <w:marLeft w:val="0"/>
      <w:marRight w:val="0"/>
      <w:marTop w:val="0"/>
      <w:marBottom w:val="0"/>
      <w:divBdr>
        <w:top w:val="none" w:sz="0" w:space="0" w:color="auto"/>
        <w:left w:val="none" w:sz="0" w:space="0" w:color="auto"/>
        <w:bottom w:val="none" w:sz="0" w:space="0" w:color="auto"/>
        <w:right w:val="none" w:sz="0" w:space="0" w:color="auto"/>
      </w:divBdr>
    </w:div>
    <w:div w:id="597952576">
      <w:bodyDiv w:val="1"/>
      <w:marLeft w:val="0"/>
      <w:marRight w:val="0"/>
      <w:marTop w:val="0"/>
      <w:marBottom w:val="0"/>
      <w:divBdr>
        <w:top w:val="none" w:sz="0" w:space="0" w:color="auto"/>
        <w:left w:val="none" w:sz="0" w:space="0" w:color="auto"/>
        <w:bottom w:val="none" w:sz="0" w:space="0" w:color="auto"/>
        <w:right w:val="none" w:sz="0" w:space="0" w:color="auto"/>
      </w:divBdr>
    </w:div>
    <w:div w:id="607397297">
      <w:bodyDiv w:val="1"/>
      <w:marLeft w:val="0"/>
      <w:marRight w:val="0"/>
      <w:marTop w:val="0"/>
      <w:marBottom w:val="0"/>
      <w:divBdr>
        <w:top w:val="none" w:sz="0" w:space="0" w:color="auto"/>
        <w:left w:val="none" w:sz="0" w:space="0" w:color="auto"/>
        <w:bottom w:val="none" w:sz="0" w:space="0" w:color="auto"/>
        <w:right w:val="none" w:sz="0" w:space="0" w:color="auto"/>
      </w:divBdr>
    </w:div>
    <w:div w:id="613900748">
      <w:bodyDiv w:val="1"/>
      <w:marLeft w:val="0"/>
      <w:marRight w:val="0"/>
      <w:marTop w:val="0"/>
      <w:marBottom w:val="0"/>
      <w:divBdr>
        <w:top w:val="none" w:sz="0" w:space="0" w:color="auto"/>
        <w:left w:val="none" w:sz="0" w:space="0" w:color="auto"/>
        <w:bottom w:val="none" w:sz="0" w:space="0" w:color="auto"/>
        <w:right w:val="none" w:sz="0" w:space="0" w:color="auto"/>
      </w:divBdr>
    </w:div>
    <w:div w:id="618224089">
      <w:bodyDiv w:val="1"/>
      <w:marLeft w:val="0"/>
      <w:marRight w:val="0"/>
      <w:marTop w:val="0"/>
      <w:marBottom w:val="0"/>
      <w:divBdr>
        <w:top w:val="none" w:sz="0" w:space="0" w:color="auto"/>
        <w:left w:val="none" w:sz="0" w:space="0" w:color="auto"/>
        <w:bottom w:val="none" w:sz="0" w:space="0" w:color="auto"/>
        <w:right w:val="none" w:sz="0" w:space="0" w:color="auto"/>
      </w:divBdr>
    </w:div>
    <w:div w:id="620459491">
      <w:bodyDiv w:val="1"/>
      <w:marLeft w:val="0"/>
      <w:marRight w:val="0"/>
      <w:marTop w:val="0"/>
      <w:marBottom w:val="0"/>
      <w:divBdr>
        <w:top w:val="none" w:sz="0" w:space="0" w:color="auto"/>
        <w:left w:val="none" w:sz="0" w:space="0" w:color="auto"/>
        <w:bottom w:val="none" w:sz="0" w:space="0" w:color="auto"/>
        <w:right w:val="none" w:sz="0" w:space="0" w:color="auto"/>
      </w:divBdr>
    </w:div>
    <w:div w:id="634793373">
      <w:bodyDiv w:val="1"/>
      <w:marLeft w:val="0"/>
      <w:marRight w:val="0"/>
      <w:marTop w:val="0"/>
      <w:marBottom w:val="0"/>
      <w:divBdr>
        <w:top w:val="none" w:sz="0" w:space="0" w:color="auto"/>
        <w:left w:val="none" w:sz="0" w:space="0" w:color="auto"/>
        <w:bottom w:val="none" w:sz="0" w:space="0" w:color="auto"/>
        <w:right w:val="none" w:sz="0" w:space="0" w:color="auto"/>
      </w:divBdr>
    </w:div>
    <w:div w:id="649678694">
      <w:bodyDiv w:val="1"/>
      <w:marLeft w:val="0"/>
      <w:marRight w:val="0"/>
      <w:marTop w:val="0"/>
      <w:marBottom w:val="0"/>
      <w:divBdr>
        <w:top w:val="none" w:sz="0" w:space="0" w:color="auto"/>
        <w:left w:val="none" w:sz="0" w:space="0" w:color="auto"/>
        <w:bottom w:val="none" w:sz="0" w:space="0" w:color="auto"/>
        <w:right w:val="none" w:sz="0" w:space="0" w:color="auto"/>
      </w:divBdr>
    </w:div>
    <w:div w:id="689333410">
      <w:bodyDiv w:val="1"/>
      <w:marLeft w:val="0"/>
      <w:marRight w:val="0"/>
      <w:marTop w:val="0"/>
      <w:marBottom w:val="0"/>
      <w:divBdr>
        <w:top w:val="none" w:sz="0" w:space="0" w:color="auto"/>
        <w:left w:val="none" w:sz="0" w:space="0" w:color="auto"/>
        <w:bottom w:val="none" w:sz="0" w:space="0" w:color="auto"/>
        <w:right w:val="none" w:sz="0" w:space="0" w:color="auto"/>
      </w:divBdr>
    </w:div>
    <w:div w:id="699354546">
      <w:bodyDiv w:val="1"/>
      <w:marLeft w:val="0"/>
      <w:marRight w:val="0"/>
      <w:marTop w:val="0"/>
      <w:marBottom w:val="0"/>
      <w:divBdr>
        <w:top w:val="none" w:sz="0" w:space="0" w:color="auto"/>
        <w:left w:val="none" w:sz="0" w:space="0" w:color="auto"/>
        <w:bottom w:val="none" w:sz="0" w:space="0" w:color="auto"/>
        <w:right w:val="none" w:sz="0" w:space="0" w:color="auto"/>
      </w:divBdr>
    </w:div>
    <w:div w:id="706443864">
      <w:bodyDiv w:val="1"/>
      <w:marLeft w:val="0"/>
      <w:marRight w:val="0"/>
      <w:marTop w:val="0"/>
      <w:marBottom w:val="0"/>
      <w:divBdr>
        <w:top w:val="none" w:sz="0" w:space="0" w:color="auto"/>
        <w:left w:val="none" w:sz="0" w:space="0" w:color="auto"/>
        <w:bottom w:val="none" w:sz="0" w:space="0" w:color="auto"/>
        <w:right w:val="none" w:sz="0" w:space="0" w:color="auto"/>
      </w:divBdr>
      <w:divsChild>
        <w:div w:id="686173021">
          <w:marLeft w:val="0"/>
          <w:marRight w:val="0"/>
          <w:marTop w:val="0"/>
          <w:marBottom w:val="0"/>
          <w:divBdr>
            <w:top w:val="none" w:sz="0" w:space="0" w:color="auto"/>
            <w:left w:val="none" w:sz="0" w:space="0" w:color="auto"/>
            <w:bottom w:val="none" w:sz="0" w:space="0" w:color="auto"/>
            <w:right w:val="none" w:sz="0" w:space="0" w:color="auto"/>
          </w:divBdr>
        </w:div>
      </w:divsChild>
    </w:div>
    <w:div w:id="743602143">
      <w:bodyDiv w:val="1"/>
      <w:marLeft w:val="0"/>
      <w:marRight w:val="0"/>
      <w:marTop w:val="0"/>
      <w:marBottom w:val="0"/>
      <w:divBdr>
        <w:top w:val="none" w:sz="0" w:space="0" w:color="auto"/>
        <w:left w:val="none" w:sz="0" w:space="0" w:color="auto"/>
        <w:bottom w:val="none" w:sz="0" w:space="0" w:color="auto"/>
        <w:right w:val="none" w:sz="0" w:space="0" w:color="auto"/>
      </w:divBdr>
    </w:div>
    <w:div w:id="756756999">
      <w:bodyDiv w:val="1"/>
      <w:marLeft w:val="0"/>
      <w:marRight w:val="0"/>
      <w:marTop w:val="0"/>
      <w:marBottom w:val="0"/>
      <w:divBdr>
        <w:top w:val="none" w:sz="0" w:space="0" w:color="auto"/>
        <w:left w:val="none" w:sz="0" w:space="0" w:color="auto"/>
        <w:bottom w:val="none" w:sz="0" w:space="0" w:color="auto"/>
        <w:right w:val="none" w:sz="0" w:space="0" w:color="auto"/>
      </w:divBdr>
    </w:div>
    <w:div w:id="760296129">
      <w:bodyDiv w:val="1"/>
      <w:marLeft w:val="0"/>
      <w:marRight w:val="0"/>
      <w:marTop w:val="0"/>
      <w:marBottom w:val="0"/>
      <w:divBdr>
        <w:top w:val="none" w:sz="0" w:space="0" w:color="auto"/>
        <w:left w:val="none" w:sz="0" w:space="0" w:color="auto"/>
        <w:bottom w:val="none" w:sz="0" w:space="0" w:color="auto"/>
        <w:right w:val="none" w:sz="0" w:space="0" w:color="auto"/>
      </w:divBdr>
    </w:div>
    <w:div w:id="766467892">
      <w:bodyDiv w:val="1"/>
      <w:marLeft w:val="0"/>
      <w:marRight w:val="0"/>
      <w:marTop w:val="0"/>
      <w:marBottom w:val="0"/>
      <w:divBdr>
        <w:top w:val="none" w:sz="0" w:space="0" w:color="auto"/>
        <w:left w:val="none" w:sz="0" w:space="0" w:color="auto"/>
        <w:bottom w:val="none" w:sz="0" w:space="0" w:color="auto"/>
        <w:right w:val="none" w:sz="0" w:space="0" w:color="auto"/>
      </w:divBdr>
    </w:div>
    <w:div w:id="780534106">
      <w:bodyDiv w:val="1"/>
      <w:marLeft w:val="0"/>
      <w:marRight w:val="0"/>
      <w:marTop w:val="0"/>
      <w:marBottom w:val="0"/>
      <w:divBdr>
        <w:top w:val="none" w:sz="0" w:space="0" w:color="auto"/>
        <w:left w:val="none" w:sz="0" w:space="0" w:color="auto"/>
        <w:bottom w:val="none" w:sz="0" w:space="0" w:color="auto"/>
        <w:right w:val="none" w:sz="0" w:space="0" w:color="auto"/>
      </w:divBdr>
    </w:div>
    <w:div w:id="789252030">
      <w:bodyDiv w:val="1"/>
      <w:marLeft w:val="0"/>
      <w:marRight w:val="0"/>
      <w:marTop w:val="0"/>
      <w:marBottom w:val="0"/>
      <w:divBdr>
        <w:top w:val="none" w:sz="0" w:space="0" w:color="auto"/>
        <w:left w:val="none" w:sz="0" w:space="0" w:color="auto"/>
        <w:bottom w:val="none" w:sz="0" w:space="0" w:color="auto"/>
        <w:right w:val="none" w:sz="0" w:space="0" w:color="auto"/>
      </w:divBdr>
    </w:div>
    <w:div w:id="798382880">
      <w:bodyDiv w:val="1"/>
      <w:marLeft w:val="0"/>
      <w:marRight w:val="0"/>
      <w:marTop w:val="0"/>
      <w:marBottom w:val="0"/>
      <w:divBdr>
        <w:top w:val="none" w:sz="0" w:space="0" w:color="auto"/>
        <w:left w:val="none" w:sz="0" w:space="0" w:color="auto"/>
        <w:bottom w:val="none" w:sz="0" w:space="0" w:color="auto"/>
        <w:right w:val="none" w:sz="0" w:space="0" w:color="auto"/>
      </w:divBdr>
    </w:div>
    <w:div w:id="809833628">
      <w:bodyDiv w:val="1"/>
      <w:marLeft w:val="0"/>
      <w:marRight w:val="0"/>
      <w:marTop w:val="0"/>
      <w:marBottom w:val="0"/>
      <w:divBdr>
        <w:top w:val="none" w:sz="0" w:space="0" w:color="auto"/>
        <w:left w:val="none" w:sz="0" w:space="0" w:color="auto"/>
        <w:bottom w:val="none" w:sz="0" w:space="0" w:color="auto"/>
        <w:right w:val="none" w:sz="0" w:space="0" w:color="auto"/>
      </w:divBdr>
    </w:div>
    <w:div w:id="841699357">
      <w:bodyDiv w:val="1"/>
      <w:marLeft w:val="0"/>
      <w:marRight w:val="0"/>
      <w:marTop w:val="0"/>
      <w:marBottom w:val="0"/>
      <w:divBdr>
        <w:top w:val="none" w:sz="0" w:space="0" w:color="auto"/>
        <w:left w:val="none" w:sz="0" w:space="0" w:color="auto"/>
        <w:bottom w:val="none" w:sz="0" w:space="0" w:color="auto"/>
        <w:right w:val="none" w:sz="0" w:space="0" w:color="auto"/>
      </w:divBdr>
    </w:div>
    <w:div w:id="861826036">
      <w:bodyDiv w:val="1"/>
      <w:marLeft w:val="0"/>
      <w:marRight w:val="0"/>
      <w:marTop w:val="0"/>
      <w:marBottom w:val="0"/>
      <w:divBdr>
        <w:top w:val="none" w:sz="0" w:space="0" w:color="auto"/>
        <w:left w:val="none" w:sz="0" w:space="0" w:color="auto"/>
        <w:bottom w:val="none" w:sz="0" w:space="0" w:color="auto"/>
        <w:right w:val="none" w:sz="0" w:space="0" w:color="auto"/>
      </w:divBdr>
    </w:div>
    <w:div w:id="879245238">
      <w:bodyDiv w:val="1"/>
      <w:marLeft w:val="0"/>
      <w:marRight w:val="0"/>
      <w:marTop w:val="0"/>
      <w:marBottom w:val="0"/>
      <w:divBdr>
        <w:top w:val="none" w:sz="0" w:space="0" w:color="auto"/>
        <w:left w:val="none" w:sz="0" w:space="0" w:color="auto"/>
        <w:bottom w:val="none" w:sz="0" w:space="0" w:color="auto"/>
        <w:right w:val="none" w:sz="0" w:space="0" w:color="auto"/>
      </w:divBdr>
    </w:div>
    <w:div w:id="906379402">
      <w:bodyDiv w:val="1"/>
      <w:marLeft w:val="0"/>
      <w:marRight w:val="0"/>
      <w:marTop w:val="0"/>
      <w:marBottom w:val="0"/>
      <w:divBdr>
        <w:top w:val="none" w:sz="0" w:space="0" w:color="auto"/>
        <w:left w:val="none" w:sz="0" w:space="0" w:color="auto"/>
        <w:bottom w:val="none" w:sz="0" w:space="0" w:color="auto"/>
        <w:right w:val="none" w:sz="0" w:space="0" w:color="auto"/>
      </w:divBdr>
    </w:div>
    <w:div w:id="937131275">
      <w:bodyDiv w:val="1"/>
      <w:marLeft w:val="0"/>
      <w:marRight w:val="0"/>
      <w:marTop w:val="0"/>
      <w:marBottom w:val="0"/>
      <w:divBdr>
        <w:top w:val="none" w:sz="0" w:space="0" w:color="auto"/>
        <w:left w:val="none" w:sz="0" w:space="0" w:color="auto"/>
        <w:bottom w:val="none" w:sz="0" w:space="0" w:color="auto"/>
        <w:right w:val="none" w:sz="0" w:space="0" w:color="auto"/>
      </w:divBdr>
    </w:div>
    <w:div w:id="970749019">
      <w:bodyDiv w:val="1"/>
      <w:marLeft w:val="0"/>
      <w:marRight w:val="0"/>
      <w:marTop w:val="0"/>
      <w:marBottom w:val="0"/>
      <w:divBdr>
        <w:top w:val="none" w:sz="0" w:space="0" w:color="auto"/>
        <w:left w:val="none" w:sz="0" w:space="0" w:color="auto"/>
        <w:bottom w:val="none" w:sz="0" w:space="0" w:color="auto"/>
        <w:right w:val="none" w:sz="0" w:space="0" w:color="auto"/>
      </w:divBdr>
    </w:div>
    <w:div w:id="1052970980">
      <w:bodyDiv w:val="1"/>
      <w:marLeft w:val="0"/>
      <w:marRight w:val="0"/>
      <w:marTop w:val="0"/>
      <w:marBottom w:val="0"/>
      <w:divBdr>
        <w:top w:val="none" w:sz="0" w:space="0" w:color="auto"/>
        <w:left w:val="none" w:sz="0" w:space="0" w:color="auto"/>
        <w:bottom w:val="none" w:sz="0" w:space="0" w:color="auto"/>
        <w:right w:val="none" w:sz="0" w:space="0" w:color="auto"/>
      </w:divBdr>
    </w:div>
    <w:div w:id="1065642608">
      <w:bodyDiv w:val="1"/>
      <w:marLeft w:val="0"/>
      <w:marRight w:val="0"/>
      <w:marTop w:val="0"/>
      <w:marBottom w:val="0"/>
      <w:divBdr>
        <w:top w:val="none" w:sz="0" w:space="0" w:color="auto"/>
        <w:left w:val="none" w:sz="0" w:space="0" w:color="auto"/>
        <w:bottom w:val="none" w:sz="0" w:space="0" w:color="auto"/>
        <w:right w:val="none" w:sz="0" w:space="0" w:color="auto"/>
      </w:divBdr>
    </w:div>
    <w:div w:id="1068190747">
      <w:bodyDiv w:val="1"/>
      <w:marLeft w:val="0"/>
      <w:marRight w:val="0"/>
      <w:marTop w:val="0"/>
      <w:marBottom w:val="0"/>
      <w:divBdr>
        <w:top w:val="none" w:sz="0" w:space="0" w:color="auto"/>
        <w:left w:val="none" w:sz="0" w:space="0" w:color="auto"/>
        <w:bottom w:val="none" w:sz="0" w:space="0" w:color="auto"/>
        <w:right w:val="none" w:sz="0" w:space="0" w:color="auto"/>
      </w:divBdr>
    </w:div>
    <w:div w:id="1072895761">
      <w:bodyDiv w:val="1"/>
      <w:marLeft w:val="0"/>
      <w:marRight w:val="0"/>
      <w:marTop w:val="0"/>
      <w:marBottom w:val="0"/>
      <w:divBdr>
        <w:top w:val="none" w:sz="0" w:space="0" w:color="auto"/>
        <w:left w:val="none" w:sz="0" w:space="0" w:color="auto"/>
        <w:bottom w:val="none" w:sz="0" w:space="0" w:color="auto"/>
        <w:right w:val="none" w:sz="0" w:space="0" w:color="auto"/>
      </w:divBdr>
    </w:div>
    <w:div w:id="1074862722">
      <w:bodyDiv w:val="1"/>
      <w:marLeft w:val="0"/>
      <w:marRight w:val="0"/>
      <w:marTop w:val="0"/>
      <w:marBottom w:val="0"/>
      <w:divBdr>
        <w:top w:val="none" w:sz="0" w:space="0" w:color="auto"/>
        <w:left w:val="none" w:sz="0" w:space="0" w:color="auto"/>
        <w:bottom w:val="none" w:sz="0" w:space="0" w:color="auto"/>
        <w:right w:val="none" w:sz="0" w:space="0" w:color="auto"/>
      </w:divBdr>
    </w:div>
    <w:div w:id="1098604593">
      <w:bodyDiv w:val="1"/>
      <w:marLeft w:val="0"/>
      <w:marRight w:val="0"/>
      <w:marTop w:val="0"/>
      <w:marBottom w:val="0"/>
      <w:divBdr>
        <w:top w:val="none" w:sz="0" w:space="0" w:color="auto"/>
        <w:left w:val="none" w:sz="0" w:space="0" w:color="auto"/>
        <w:bottom w:val="none" w:sz="0" w:space="0" w:color="auto"/>
        <w:right w:val="none" w:sz="0" w:space="0" w:color="auto"/>
      </w:divBdr>
    </w:div>
    <w:div w:id="1100643816">
      <w:bodyDiv w:val="1"/>
      <w:marLeft w:val="0"/>
      <w:marRight w:val="0"/>
      <w:marTop w:val="0"/>
      <w:marBottom w:val="0"/>
      <w:divBdr>
        <w:top w:val="none" w:sz="0" w:space="0" w:color="auto"/>
        <w:left w:val="none" w:sz="0" w:space="0" w:color="auto"/>
        <w:bottom w:val="none" w:sz="0" w:space="0" w:color="auto"/>
        <w:right w:val="none" w:sz="0" w:space="0" w:color="auto"/>
      </w:divBdr>
    </w:div>
    <w:div w:id="1107116679">
      <w:bodyDiv w:val="1"/>
      <w:marLeft w:val="0"/>
      <w:marRight w:val="0"/>
      <w:marTop w:val="0"/>
      <w:marBottom w:val="0"/>
      <w:divBdr>
        <w:top w:val="none" w:sz="0" w:space="0" w:color="auto"/>
        <w:left w:val="none" w:sz="0" w:space="0" w:color="auto"/>
        <w:bottom w:val="none" w:sz="0" w:space="0" w:color="auto"/>
        <w:right w:val="none" w:sz="0" w:space="0" w:color="auto"/>
      </w:divBdr>
    </w:div>
    <w:div w:id="1109274849">
      <w:bodyDiv w:val="1"/>
      <w:marLeft w:val="0"/>
      <w:marRight w:val="0"/>
      <w:marTop w:val="0"/>
      <w:marBottom w:val="0"/>
      <w:divBdr>
        <w:top w:val="none" w:sz="0" w:space="0" w:color="auto"/>
        <w:left w:val="none" w:sz="0" w:space="0" w:color="auto"/>
        <w:bottom w:val="none" w:sz="0" w:space="0" w:color="auto"/>
        <w:right w:val="none" w:sz="0" w:space="0" w:color="auto"/>
      </w:divBdr>
    </w:div>
    <w:div w:id="1109857209">
      <w:bodyDiv w:val="1"/>
      <w:marLeft w:val="0"/>
      <w:marRight w:val="0"/>
      <w:marTop w:val="0"/>
      <w:marBottom w:val="0"/>
      <w:divBdr>
        <w:top w:val="none" w:sz="0" w:space="0" w:color="auto"/>
        <w:left w:val="none" w:sz="0" w:space="0" w:color="auto"/>
        <w:bottom w:val="none" w:sz="0" w:space="0" w:color="auto"/>
        <w:right w:val="none" w:sz="0" w:space="0" w:color="auto"/>
      </w:divBdr>
    </w:div>
    <w:div w:id="1173449628">
      <w:bodyDiv w:val="1"/>
      <w:marLeft w:val="0"/>
      <w:marRight w:val="0"/>
      <w:marTop w:val="0"/>
      <w:marBottom w:val="0"/>
      <w:divBdr>
        <w:top w:val="none" w:sz="0" w:space="0" w:color="auto"/>
        <w:left w:val="none" w:sz="0" w:space="0" w:color="auto"/>
        <w:bottom w:val="none" w:sz="0" w:space="0" w:color="auto"/>
        <w:right w:val="none" w:sz="0" w:space="0" w:color="auto"/>
      </w:divBdr>
    </w:div>
    <w:div w:id="1187447570">
      <w:bodyDiv w:val="1"/>
      <w:marLeft w:val="0"/>
      <w:marRight w:val="0"/>
      <w:marTop w:val="0"/>
      <w:marBottom w:val="0"/>
      <w:divBdr>
        <w:top w:val="none" w:sz="0" w:space="0" w:color="auto"/>
        <w:left w:val="none" w:sz="0" w:space="0" w:color="auto"/>
        <w:bottom w:val="none" w:sz="0" w:space="0" w:color="auto"/>
        <w:right w:val="none" w:sz="0" w:space="0" w:color="auto"/>
      </w:divBdr>
    </w:div>
    <w:div w:id="1188563999">
      <w:bodyDiv w:val="1"/>
      <w:marLeft w:val="0"/>
      <w:marRight w:val="0"/>
      <w:marTop w:val="0"/>
      <w:marBottom w:val="0"/>
      <w:divBdr>
        <w:top w:val="none" w:sz="0" w:space="0" w:color="auto"/>
        <w:left w:val="none" w:sz="0" w:space="0" w:color="auto"/>
        <w:bottom w:val="none" w:sz="0" w:space="0" w:color="auto"/>
        <w:right w:val="none" w:sz="0" w:space="0" w:color="auto"/>
      </w:divBdr>
    </w:div>
    <w:div w:id="1204752850">
      <w:bodyDiv w:val="1"/>
      <w:marLeft w:val="0"/>
      <w:marRight w:val="0"/>
      <w:marTop w:val="0"/>
      <w:marBottom w:val="0"/>
      <w:divBdr>
        <w:top w:val="none" w:sz="0" w:space="0" w:color="auto"/>
        <w:left w:val="none" w:sz="0" w:space="0" w:color="auto"/>
        <w:bottom w:val="none" w:sz="0" w:space="0" w:color="auto"/>
        <w:right w:val="none" w:sz="0" w:space="0" w:color="auto"/>
      </w:divBdr>
    </w:div>
    <w:div w:id="1229195151">
      <w:bodyDiv w:val="1"/>
      <w:marLeft w:val="0"/>
      <w:marRight w:val="0"/>
      <w:marTop w:val="0"/>
      <w:marBottom w:val="0"/>
      <w:divBdr>
        <w:top w:val="none" w:sz="0" w:space="0" w:color="auto"/>
        <w:left w:val="none" w:sz="0" w:space="0" w:color="auto"/>
        <w:bottom w:val="none" w:sz="0" w:space="0" w:color="auto"/>
        <w:right w:val="none" w:sz="0" w:space="0" w:color="auto"/>
      </w:divBdr>
    </w:div>
    <w:div w:id="1236479019">
      <w:bodyDiv w:val="1"/>
      <w:marLeft w:val="0"/>
      <w:marRight w:val="0"/>
      <w:marTop w:val="0"/>
      <w:marBottom w:val="0"/>
      <w:divBdr>
        <w:top w:val="none" w:sz="0" w:space="0" w:color="auto"/>
        <w:left w:val="none" w:sz="0" w:space="0" w:color="auto"/>
        <w:bottom w:val="none" w:sz="0" w:space="0" w:color="auto"/>
        <w:right w:val="none" w:sz="0" w:space="0" w:color="auto"/>
      </w:divBdr>
    </w:div>
    <w:div w:id="1246651889">
      <w:bodyDiv w:val="1"/>
      <w:marLeft w:val="0"/>
      <w:marRight w:val="0"/>
      <w:marTop w:val="0"/>
      <w:marBottom w:val="0"/>
      <w:divBdr>
        <w:top w:val="none" w:sz="0" w:space="0" w:color="auto"/>
        <w:left w:val="none" w:sz="0" w:space="0" w:color="auto"/>
        <w:bottom w:val="none" w:sz="0" w:space="0" w:color="auto"/>
        <w:right w:val="none" w:sz="0" w:space="0" w:color="auto"/>
      </w:divBdr>
    </w:div>
    <w:div w:id="1263369334">
      <w:bodyDiv w:val="1"/>
      <w:marLeft w:val="0"/>
      <w:marRight w:val="0"/>
      <w:marTop w:val="0"/>
      <w:marBottom w:val="0"/>
      <w:divBdr>
        <w:top w:val="none" w:sz="0" w:space="0" w:color="auto"/>
        <w:left w:val="none" w:sz="0" w:space="0" w:color="auto"/>
        <w:bottom w:val="none" w:sz="0" w:space="0" w:color="auto"/>
        <w:right w:val="none" w:sz="0" w:space="0" w:color="auto"/>
      </w:divBdr>
    </w:div>
    <w:div w:id="1334843694">
      <w:bodyDiv w:val="1"/>
      <w:marLeft w:val="0"/>
      <w:marRight w:val="0"/>
      <w:marTop w:val="0"/>
      <w:marBottom w:val="0"/>
      <w:divBdr>
        <w:top w:val="none" w:sz="0" w:space="0" w:color="auto"/>
        <w:left w:val="none" w:sz="0" w:space="0" w:color="auto"/>
        <w:bottom w:val="none" w:sz="0" w:space="0" w:color="auto"/>
        <w:right w:val="none" w:sz="0" w:space="0" w:color="auto"/>
      </w:divBdr>
    </w:div>
    <w:div w:id="1337079302">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73455602">
      <w:bodyDiv w:val="1"/>
      <w:marLeft w:val="0"/>
      <w:marRight w:val="0"/>
      <w:marTop w:val="0"/>
      <w:marBottom w:val="0"/>
      <w:divBdr>
        <w:top w:val="none" w:sz="0" w:space="0" w:color="auto"/>
        <w:left w:val="none" w:sz="0" w:space="0" w:color="auto"/>
        <w:bottom w:val="none" w:sz="0" w:space="0" w:color="auto"/>
        <w:right w:val="none" w:sz="0" w:space="0" w:color="auto"/>
      </w:divBdr>
    </w:div>
    <w:div w:id="1386568845">
      <w:bodyDiv w:val="1"/>
      <w:marLeft w:val="0"/>
      <w:marRight w:val="0"/>
      <w:marTop w:val="0"/>
      <w:marBottom w:val="0"/>
      <w:divBdr>
        <w:top w:val="none" w:sz="0" w:space="0" w:color="auto"/>
        <w:left w:val="none" w:sz="0" w:space="0" w:color="auto"/>
        <w:bottom w:val="none" w:sz="0" w:space="0" w:color="auto"/>
        <w:right w:val="none" w:sz="0" w:space="0" w:color="auto"/>
      </w:divBdr>
    </w:div>
    <w:div w:id="1399087681">
      <w:bodyDiv w:val="1"/>
      <w:marLeft w:val="0"/>
      <w:marRight w:val="0"/>
      <w:marTop w:val="0"/>
      <w:marBottom w:val="0"/>
      <w:divBdr>
        <w:top w:val="none" w:sz="0" w:space="0" w:color="auto"/>
        <w:left w:val="none" w:sz="0" w:space="0" w:color="auto"/>
        <w:bottom w:val="none" w:sz="0" w:space="0" w:color="auto"/>
        <w:right w:val="none" w:sz="0" w:space="0" w:color="auto"/>
      </w:divBdr>
    </w:div>
    <w:div w:id="1401099686">
      <w:bodyDiv w:val="1"/>
      <w:marLeft w:val="0"/>
      <w:marRight w:val="0"/>
      <w:marTop w:val="0"/>
      <w:marBottom w:val="0"/>
      <w:divBdr>
        <w:top w:val="none" w:sz="0" w:space="0" w:color="auto"/>
        <w:left w:val="none" w:sz="0" w:space="0" w:color="auto"/>
        <w:bottom w:val="none" w:sz="0" w:space="0" w:color="auto"/>
        <w:right w:val="none" w:sz="0" w:space="0" w:color="auto"/>
      </w:divBdr>
    </w:div>
    <w:div w:id="1410275024">
      <w:bodyDiv w:val="1"/>
      <w:marLeft w:val="0"/>
      <w:marRight w:val="0"/>
      <w:marTop w:val="0"/>
      <w:marBottom w:val="0"/>
      <w:divBdr>
        <w:top w:val="none" w:sz="0" w:space="0" w:color="auto"/>
        <w:left w:val="none" w:sz="0" w:space="0" w:color="auto"/>
        <w:bottom w:val="none" w:sz="0" w:space="0" w:color="auto"/>
        <w:right w:val="none" w:sz="0" w:space="0" w:color="auto"/>
      </w:divBdr>
    </w:div>
    <w:div w:id="1444498530">
      <w:bodyDiv w:val="1"/>
      <w:marLeft w:val="0"/>
      <w:marRight w:val="0"/>
      <w:marTop w:val="0"/>
      <w:marBottom w:val="0"/>
      <w:divBdr>
        <w:top w:val="none" w:sz="0" w:space="0" w:color="auto"/>
        <w:left w:val="none" w:sz="0" w:space="0" w:color="auto"/>
        <w:bottom w:val="none" w:sz="0" w:space="0" w:color="auto"/>
        <w:right w:val="none" w:sz="0" w:space="0" w:color="auto"/>
      </w:divBdr>
    </w:div>
    <w:div w:id="1454859271">
      <w:bodyDiv w:val="1"/>
      <w:marLeft w:val="0"/>
      <w:marRight w:val="0"/>
      <w:marTop w:val="0"/>
      <w:marBottom w:val="0"/>
      <w:divBdr>
        <w:top w:val="none" w:sz="0" w:space="0" w:color="auto"/>
        <w:left w:val="none" w:sz="0" w:space="0" w:color="auto"/>
        <w:bottom w:val="none" w:sz="0" w:space="0" w:color="auto"/>
        <w:right w:val="none" w:sz="0" w:space="0" w:color="auto"/>
      </w:divBdr>
    </w:div>
    <w:div w:id="1469737027">
      <w:bodyDiv w:val="1"/>
      <w:marLeft w:val="0"/>
      <w:marRight w:val="0"/>
      <w:marTop w:val="0"/>
      <w:marBottom w:val="0"/>
      <w:divBdr>
        <w:top w:val="none" w:sz="0" w:space="0" w:color="auto"/>
        <w:left w:val="none" w:sz="0" w:space="0" w:color="auto"/>
        <w:bottom w:val="none" w:sz="0" w:space="0" w:color="auto"/>
        <w:right w:val="none" w:sz="0" w:space="0" w:color="auto"/>
      </w:divBdr>
    </w:div>
    <w:div w:id="1475873009">
      <w:bodyDiv w:val="1"/>
      <w:marLeft w:val="0"/>
      <w:marRight w:val="0"/>
      <w:marTop w:val="0"/>
      <w:marBottom w:val="0"/>
      <w:divBdr>
        <w:top w:val="none" w:sz="0" w:space="0" w:color="auto"/>
        <w:left w:val="none" w:sz="0" w:space="0" w:color="auto"/>
        <w:bottom w:val="none" w:sz="0" w:space="0" w:color="auto"/>
        <w:right w:val="none" w:sz="0" w:space="0" w:color="auto"/>
      </w:divBdr>
    </w:div>
    <w:div w:id="1481194246">
      <w:bodyDiv w:val="1"/>
      <w:marLeft w:val="0"/>
      <w:marRight w:val="0"/>
      <w:marTop w:val="0"/>
      <w:marBottom w:val="0"/>
      <w:divBdr>
        <w:top w:val="none" w:sz="0" w:space="0" w:color="auto"/>
        <w:left w:val="none" w:sz="0" w:space="0" w:color="auto"/>
        <w:bottom w:val="none" w:sz="0" w:space="0" w:color="auto"/>
        <w:right w:val="none" w:sz="0" w:space="0" w:color="auto"/>
      </w:divBdr>
    </w:div>
    <w:div w:id="1485583669">
      <w:bodyDiv w:val="1"/>
      <w:marLeft w:val="0"/>
      <w:marRight w:val="0"/>
      <w:marTop w:val="0"/>
      <w:marBottom w:val="0"/>
      <w:divBdr>
        <w:top w:val="none" w:sz="0" w:space="0" w:color="auto"/>
        <w:left w:val="none" w:sz="0" w:space="0" w:color="auto"/>
        <w:bottom w:val="none" w:sz="0" w:space="0" w:color="auto"/>
        <w:right w:val="none" w:sz="0" w:space="0" w:color="auto"/>
      </w:divBdr>
    </w:div>
    <w:div w:id="1487630779">
      <w:bodyDiv w:val="1"/>
      <w:marLeft w:val="0"/>
      <w:marRight w:val="0"/>
      <w:marTop w:val="0"/>
      <w:marBottom w:val="0"/>
      <w:divBdr>
        <w:top w:val="none" w:sz="0" w:space="0" w:color="auto"/>
        <w:left w:val="none" w:sz="0" w:space="0" w:color="auto"/>
        <w:bottom w:val="none" w:sz="0" w:space="0" w:color="auto"/>
        <w:right w:val="none" w:sz="0" w:space="0" w:color="auto"/>
      </w:divBdr>
    </w:div>
    <w:div w:id="1507746023">
      <w:bodyDiv w:val="1"/>
      <w:marLeft w:val="0"/>
      <w:marRight w:val="0"/>
      <w:marTop w:val="0"/>
      <w:marBottom w:val="0"/>
      <w:divBdr>
        <w:top w:val="none" w:sz="0" w:space="0" w:color="auto"/>
        <w:left w:val="none" w:sz="0" w:space="0" w:color="auto"/>
        <w:bottom w:val="none" w:sz="0" w:space="0" w:color="auto"/>
        <w:right w:val="none" w:sz="0" w:space="0" w:color="auto"/>
      </w:divBdr>
    </w:div>
    <w:div w:id="1524704001">
      <w:bodyDiv w:val="1"/>
      <w:marLeft w:val="0"/>
      <w:marRight w:val="0"/>
      <w:marTop w:val="0"/>
      <w:marBottom w:val="0"/>
      <w:divBdr>
        <w:top w:val="none" w:sz="0" w:space="0" w:color="auto"/>
        <w:left w:val="none" w:sz="0" w:space="0" w:color="auto"/>
        <w:bottom w:val="none" w:sz="0" w:space="0" w:color="auto"/>
        <w:right w:val="none" w:sz="0" w:space="0" w:color="auto"/>
      </w:divBdr>
    </w:div>
    <w:div w:id="1531407199">
      <w:bodyDiv w:val="1"/>
      <w:marLeft w:val="0"/>
      <w:marRight w:val="0"/>
      <w:marTop w:val="0"/>
      <w:marBottom w:val="0"/>
      <w:divBdr>
        <w:top w:val="none" w:sz="0" w:space="0" w:color="auto"/>
        <w:left w:val="none" w:sz="0" w:space="0" w:color="auto"/>
        <w:bottom w:val="none" w:sz="0" w:space="0" w:color="auto"/>
        <w:right w:val="none" w:sz="0" w:space="0" w:color="auto"/>
      </w:divBdr>
    </w:div>
    <w:div w:id="1546864626">
      <w:bodyDiv w:val="1"/>
      <w:marLeft w:val="0"/>
      <w:marRight w:val="0"/>
      <w:marTop w:val="0"/>
      <w:marBottom w:val="0"/>
      <w:divBdr>
        <w:top w:val="none" w:sz="0" w:space="0" w:color="auto"/>
        <w:left w:val="none" w:sz="0" w:space="0" w:color="auto"/>
        <w:bottom w:val="none" w:sz="0" w:space="0" w:color="auto"/>
        <w:right w:val="none" w:sz="0" w:space="0" w:color="auto"/>
      </w:divBdr>
    </w:div>
    <w:div w:id="1555895149">
      <w:bodyDiv w:val="1"/>
      <w:marLeft w:val="0"/>
      <w:marRight w:val="0"/>
      <w:marTop w:val="0"/>
      <w:marBottom w:val="0"/>
      <w:divBdr>
        <w:top w:val="none" w:sz="0" w:space="0" w:color="auto"/>
        <w:left w:val="none" w:sz="0" w:space="0" w:color="auto"/>
        <w:bottom w:val="none" w:sz="0" w:space="0" w:color="auto"/>
        <w:right w:val="none" w:sz="0" w:space="0" w:color="auto"/>
      </w:divBdr>
    </w:div>
    <w:div w:id="1561860961">
      <w:bodyDiv w:val="1"/>
      <w:marLeft w:val="0"/>
      <w:marRight w:val="0"/>
      <w:marTop w:val="0"/>
      <w:marBottom w:val="0"/>
      <w:divBdr>
        <w:top w:val="none" w:sz="0" w:space="0" w:color="auto"/>
        <w:left w:val="none" w:sz="0" w:space="0" w:color="auto"/>
        <w:bottom w:val="none" w:sz="0" w:space="0" w:color="auto"/>
        <w:right w:val="none" w:sz="0" w:space="0" w:color="auto"/>
      </w:divBdr>
    </w:div>
    <w:div w:id="1563558731">
      <w:bodyDiv w:val="1"/>
      <w:marLeft w:val="0"/>
      <w:marRight w:val="0"/>
      <w:marTop w:val="0"/>
      <w:marBottom w:val="0"/>
      <w:divBdr>
        <w:top w:val="none" w:sz="0" w:space="0" w:color="auto"/>
        <w:left w:val="none" w:sz="0" w:space="0" w:color="auto"/>
        <w:bottom w:val="none" w:sz="0" w:space="0" w:color="auto"/>
        <w:right w:val="none" w:sz="0" w:space="0" w:color="auto"/>
      </w:divBdr>
    </w:div>
    <w:div w:id="1580746290">
      <w:bodyDiv w:val="1"/>
      <w:marLeft w:val="0"/>
      <w:marRight w:val="0"/>
      <w:marTop w:val="0"/>
      <w:marBottom w:val="0"/>
      <w:divBdr>
        <w:top w:val="none" w:sz="0" w:space="0" w:color="auto"/>
        <w:left w:val="none" w:sz="0" w:space="0" w:color="auto"/>
        <w:bottom w:val="none" w:sz="0" w:space="0" w:color="auto"/>
        <w:right w:val="none" w:sz="0" w:space="0" w:color="auto"/>
      </w:divBdr>
    </w:div>
    <w:div w:id="1584683633">
      <w:bodyDiv w:val="1"/>
      <w:marLeft w:val="0"/>
      <w:marRight w:val="0"/>
      <w:marTop w:val="0"/>
      <w:marBottom w:val="0"/>
      <w:divBdr>
        <w:top w:val="none" w:sz="0" w:space="0" w:color="auto"/>
        <w:left w:val="none" w:sz="0" w:space="0" w:color="auto"/>
        <w:bottom w:val="none" w:sz="0" w:space="0" w:color="auto"/>
        <w:right w:val="none" w:sz="0" w:space="0" w:color="auto"/>
      </w:divBdr>
    </w:div>
    <w:div w:id="1589077500">
      <w:bodyDiv w:val="1"/>
      <w:marLeft w:val="0"/>
      <w:marRight w:val="0"/>
      <w:marTop w:val="0"/>
      <w:marBottom w:val="0"/>
      <w:divBdr>
        <w:top w:val="none" w:sz="0" w:space="0" w:color="auto"/>
        <w:left w:val="none" w:sz="0" w:space="0" w:color="auto"/>
        <w:bottom w:val="none" w:sz="0" w:space="0" w:color="auto"/>
        <w:right w:val="none" w:sz="0" w:space="0" w:color="auto"/>
      </w:divBdr>
    </w:div>
    <w:div w:id="1599094945">
      <w:bodyDiv w:val="1"/>
      <w:marLeft w:val="0"/>
      <w:marRight w:val="0"/>
      <w:marTop w:val="0"/>
      <w:marBottom w:val="0"/>
      <w:divBdr>
        <w:top w:val="none" w:sz="0" w:space="0" w:color="auto"/>
        <w:left w:val="none" w:sz="0" w:space="0" w:color="auto"/>
        <w:bottom w:val="none" w:sz="0" w:space="0" w:color="auto"/>
        <w:right w:val="none" w:sz="0" w:space="0" w:color="auto"/>
      </w:divBdr>
    </w:div>
    <w:div w:id="1611157540">
      <w:bodyDiv w:val="1"/>
      <w:marLeft w:val="0"/>
      <w:marRight w:val="0"/>
      <w:marTop w:val="0"/>
      <w:marBottom w:val="0"/>
      <w:divBdr>
        <w:top w:val="none" w:sz="0" w:space="0" w:color="auto"/>
        <w:left w:val="none" w:sz="0" w:space="0" w:color="auto"/>
        <w:bottom w:val="none" w:sz="0" w:space="0" w:color="auto"/>
        <w:right w:val="none" w:sz="0" w:space="0" w:color="auto"/>
      </w:divBdr>
    </w:div>
    <w:div w:id="1615862456">
      <w:bodyDiv w:val="1"/>
      <w:marLeft w:val="0"/>
      <w:marRight w:val="0"/>
      <w:marTop w:val="0"/>
      <w:marBottom w:val="0"/>
      <w:divBdr>
        <w:top w:val="none" w:sz="0" w:space="0" w:color="auto"/>
        <w:left w:val="none" w:sz="0" w:space="0" w:color="auto"/>
        <w:bottom w:val="none" w:sz="0" w:space="0" w:color="auto"/>
        <w:right w:val="none" w:sz="0" w:space="0" w:color="auto"/>
      </w:divBdr>
    </w:div>
    <w:div w:id="1615987321">
      <w:bodyDiv w:val="1"/>
      <w:marLeft w:val="0"/>
      <w:marRight w:val="0"/>
      <w:marTop w:val="0"/>
      <w:marBottom w:val="0"/>
      <w:divBdr>
        <w:top w:val="none" w:sz="0" w:space="0" w:color="auto"/>
        <w:left w:val="none" w:sz="0" w:space="0" w:color="auto"/>
        <w:bottom w:val="none" w:sz="0" w:space="0" w:color="auto"/>
        <w:right w:val="none" w:sz="0" w:space="0" w:color="auto"/>
      </w:divBdr>
    </w:div>
    <w:div w:id="1693846409">
      <w:bodyDiv w:val="1"/>
      <w:marLeft w:val="0"/>
      <w:marRight w:val="0"/>
      <w:marTop w:val="0"/>
      <w:marBottom w:val="0"/>
      <w:divBdr>
        <w:top w:val="none" w:sz="0" w:space="0" w:color="auto"/>
        <w:left w:val="none" w:sz="0" w:space="0" w:color="auto"/>
        <w:bottom w:val="none" w:sz="0" w:space="0" w:color="auto"/>
        <w:right w:val="none" w:sz="0" w:space="0" w:color="auto"/>
      </w:divBdr>
    </w:div>
    <w:div w:id="1700550182">
      <w:bodyDiv w:val="1"/>
      <w:marLeft w:val="0"/>
      <w:marRight w:val="0"/>
      <w:marTop w:val="0"/>
      <w:marBottom w:val="0"/>
      <w:divBdr>
        <w:top w:val="none" w:sz="0" w:space="0" w:color="auto"/>
        <w:left w:val="none" w:sz="0" w:space="0" w:color="auto"/>
        <w:bottom w:val="none" w:sz="0" w:space="0" w:color="auto"/>
        <w:right w:val="none" w:sz="0" w:space="0" w:color="auto"/>
      </w:divBdr>
    </w:div>
    <w:div w:id="1744332557">
      <w:bodyDiv w:val="1"/>
      <w:marLeft w:val="0"/>
      <w:marRight w:val="0"/>
      <w:marTop w:val="0"/>
      <w:marBottom w:val="0"/>
      <w:divBdr>
        <w:top w:val="none" w:sz="0" w:space="0" w:color="auto"/>
        <w:left w:val="none" w:sz="0" w:space="0" w:color="auto"/>
        <w:bottom w:val="none" w:sz="0" w:space="0" w:color="auto"/>
        <w:right w:val="none" w:sz="0" w:space="0" w:color="auto"/>
      </w:divBdr>
    </w:div>
    <w:div w:id="1788692712">
      <w:bodyDiv w:val="1"/>
      <w:marLeft w:val="0"/>
      <w:marRight w:val="0"/>
      <w:marTop w:val="0"/>
      <w:marBottom w:val="0"/>
      <w:divBdr>
        <w:top w:val="none" w:sz="0" w:space="0" w:color="auto"/>
        <w:left w:val="none" w:sz="0" w:space="0" w:color="auto"/>
        <w:bottom w:val="none" w:sz="0" w:space="0" w:color="auto"/>
        <w:right w:val="none" w:sz="0" w:space="0" w:color="auto"/>
      </w:divBdr>
    </w:div>
    <w:div w:id="1813982252">
      <w:bodyDiv w:val="1"/>
      <w:marLeft w:val="0"/>
      <w:marRight w:val="0"/>
      <w:marTop w:val="0"/>
      <w:marBottom w:val="0"/>
      <w:divBdr>
        <w:top w:val="none" w:sz="0" w:space="0" w:color="auto"/>
        <w:left w:val="none" w:sz="0" w:space="0" w:color="auto"/>
        <w:bottom w:val="none" w:sz="0" w:space="0" w:color="auto"/>
        <w:right w:val="none" w:sz="0" w:space="0" w:color="auto"/>
      </w:divBdr>
    </w:div>
    <w:div w:id="1829441314">
      <w:bodyDiv w:val="1"/>
      <w:marLeft w:val="0"/>
      <w:marRight w:val="0"/>
      <w:marTop w:val="0"/>
      <w:marBottom w:val="0"/>
      <w:divBdr>
        <w:top w:val="none" w:sz="0" w:space="0" w:color="auto"/>
        <w:left w:val="none" w:sz="0" w:space="0" w:color="auto"/>
        <w:bottom w:val="none" w:sz="0" w:space="0" w:color="auto"/>
        <w:right w:val="none" w:sz="0" w:space="0" w:color="auto"/>
      </w:divBdr>
    </w:div>
    <w:div w:id="1832335382">
      <w:bodyDiv w:val="1"/>
      <w:marLeft w:val="0"/>
      <w:marRight w:val="0"/>
      <w:marTop w:val="0"/>
      <w:marBottom w:val="0"/>
      <w:divBdr>
        <w:top w:val="none" w:sz="0" w:space="0" w:color="auto"/>
        <w:left w:val="none" w:sz="0" w:space="0" w:color="auto"/>
        <w:bottom w:val="none" w:sz="0" w:space="0" w:color="auto"/>
        <w:right w:val="none" w:sz="0" w:space="0" w:color="auto"/>
      </w:divBdr>
    </w:div>
    <w:div w:id="1883202212">
      <w:bodyDiv w:val="1"/>
      <w:marLeft w:val="0"/>
      <w:marRight w:val="0"/>
      <w:marTop w:val="0"/>
      <w:marBottom w:val="0"/>
      <w:divBdr>
        <w:top w:val="none" w:sz="0" w:space="0" w:color="auto"/>
        <w:left w:val="none" w:sz="0" w:space="0" w:color="auto"/>
        <w:bottom w:val="none" w:sz="0" w:space="0" w:color="auto"/>
        <w:right w:val="none" w:sz="0" w:space="0" w:color="auto"/>
      </w:divBdr>
    </w:div>
    <w:div w:id="1898321597">
      <w:bodyDiv w:val="1"/>
      <w:marLeft w:val="0"/>
      <w:marRight w:val="0"/>
      <w:marTop w:val="0"/>
      <w:marBottom w:val="0"/>
      <w:divBdr>
        <w:top w:val="none" w:sz="0" w:space="0" w:color="auto"/>
        <w:left w:val="none" w:sz="0" w:space="0" w:color="auto"/>
        <w:bottom w:val="none" w:sz="0" w:space="0" w:color="auto"/>
        <w:right w:val="none" w:sz="0" w:space="0" w:color="auto"/>
      </w:divBdr>
    </w:div>
    <w:div w:id="1930188233">
      <w:bodyDiv w:val="1"/>
      <w:marLeft w:val="0"/>
      <w:marRight w:val="0"/>
      <w:marTop w:val="0"/>
      <w:marBottom w:val="0"/>
      <w:divBdr>
        <w:top w:val="none" w:sz="0" w:space="0" w:color="auto"/>
        <w:left w:val="none" w:sz="0" w:space="0" w:color="auto"/>
        <w:bottom w:val="none" w:sz="0" w:space="0" w:color="auto"/>
        <w:right w:val="none" w:sz="0" w:space="0" w:color="auto"/>
      </w:divBdr>
    </w:div>
    <w:div w:id="1934826138">
      <w:bodyDiv w:val="1"/>
      <w:marLeft w:val="0"/>
      <w:marRight w:val="0"/>
      <w:marTop w:val="0"/>
      <w:marBottom w:val="0"/>
      <w:divBdr>
        <w:top w:val="none" w:sz="0" w:space="0" w:color="auto"/>
        <w:left w:val="none" w:sz="0" w:space="0" w:color="auto"/>
        <w:bottom w:val="none" w:sz="0" w:space="0" w:color="auto"/>
        <w:right w:val="none" w:sz="0" w:space="0" w:color="auto"/>
      </w:divBdr>
    </w:div>
    <w:div w:id="1943222415">
      <w:bodyDiv w:val="1"/>
      <w:marLeft w:val="0"/>
      <w:marRight w:val="0"/>
      <w:marTop w:val="0"/>
      <w:marBottom w:val="0"/>
      <w:divBdr>
        <w:top w:val="none" w:sz="0" w:space="0" w:color="auto"/>
        <w:left w:val="none" w:sz="0" w:space="0" w:color="auto"/>
        <w:bottom w:val="none" w:sz="0" w:space="0" w:color="auto"/>
        <w:right w:val="none" w:sz="0" w:space="0" w:color="auto"/>
      </w:divBdr>
    </w:div>
    <w:div w:id="1956129368">
      <w:bodyDiv w:val="1"/>
      <w:marLeft w:val="0"/>
      <w:marRight w:val="0"/>
      <w:marTop w:val="0"/>
      <w:marBottom w:val="0"/>
      <w:divBdr>
        <w:top w:val="none" w:sz="0" w:space="0" w:color="auto"/>
        <w:left w:val="none" w:sz="0" w:space="0" w:color="auto"/>
        <w:bottom w:val="none" w:sz="0" w:space="0" w:color="auto"/>
        <w:right w:val="none" w:sz="0" w:space="0" w:color="auto"/>
      </w:divBdr>
    </w:div>
    <w:div w:id="1962030983">
      <w:bodyDiv w:val="1"/>
      <w:marLeft w:val="0"/>
      <w:marRight w:val="0"/>
      <w:marTop w:val="0"/>
      <w:marBottom w:val="0"/>
      <w:divBdr>
        <w:top w:val="none" w:sz="0" w:space="0" w:color="auto"/>
        <w:left w:val="none" w:sz="0" w:space="0" w:color="auto"/>
        <w:bottom w:val="none" w:sz="0" w:space="0" w:color="auto"/>
        <w:right w:val="none" w:sz="0" w:space="0" w:color="auto"/>
      </w:divBdr>
    </w:div>
    <w:div w:id="1962952145">
      <w:bodyDiv w:val="1"/>
      <w:marLeft w:val="0"/>
      <w:marRight w:val="0"/>
      <w:marTop w:val="0"/>
      <w:marBottom w:val="0"/>
      <w:divBdr>
        <w:top w:val="none" w:sz="0" w:space="0" w:color="auto"/>
        <w:left w:val="none" w:sz="0" w:space="0" w:color="auto"/>
        <w:bottom w:val="none" w:sz="0" w:space="0" w:color="auto"/>
        <w:right w:val="none" w:sz="0" w:space="0" w:color="auto"/>
      </w:divBdr>
    </w:div>
    <w:div w:id="2011711521">
      <w:bodyDiv w:val="1"/>
      <w:marLeft w:val="0"/>
      <w:marRight w:val="0"/>
      <w:marTop w:val="0"/>
      <w:marBottom w:val="0"/>
      <w:divBdr>
        <w:top w:val="none" w:sz="0" w:space="0" w:color="auto"/>
        <w:left w:val="none" w:sz="0" w:space="0" w:color="auto"/>
        <w:bottom w:val="none" w:sz="0" w:space="0" w:color="auto"/>
        <w:right w:val="none" w:sz="0" w:space="0" w:color="auto"/>
      </w:divBdr>
    </w:div>
    <w:div w:id="2011907728">
      <w:bodyDiv w:val="1"/>
      <w:marLeft w:val="0"/>
      <w:marRight w:val="0"/>
      <w:marTop w:val="0"/>
      <w:marBottom w:val="0"/>
      <w:divBdr>
        <w:top w:val="none" w:sz="0" w:space="0" w:color="auto"/>
        <w:left w:val="none" w:sz="0" w:space="0" w:color="auto"/>
        <w:bottom w:val="none" w:sz="0" w:space="0" w:color="auto"/>
        <w:right w:val="none" w:sz="0" w:space="0" w:color="auto"/>
      </w:divBdr>
    </w:div>
    <w:div w:id="2030912831">
      <w:bodyDiv w:val="1"/>
      <w:marLeft w:val="0"/>
      <w:marRight w:val="0"/>
      <w:marTop w:val="0"/>
      <w:marBottom w:val="0"/>
      <w:divBdr>
        <w:top w:val="none" w:sz="0" w:space="0" w:color="auto"/>
        <w:left w:val="none" w:sz="0" w:space="0" w:color="auto"/>
        <w:bottom w:val="none" w:sz="0" w:space="0" w:color="auto"/>
        <w:right w:val="none" w:sz="0" w:space="0" w:color="auto"/>
      </w:divBdr>
    </w:div>
    <w:div w:id="2041128441">
      <w:bodyDiv w:val="1"/>
      <w:marLeft w:val="0"/>
      <w:marRight w:val="0"/>
      <w:marTop w:val="0"/>
      <w:marBottom w:val="0"/>
      <w:divBdr>
        <w:top w:val="none" w:sz="0" w:space="0" w:color="auto"/>
        <w:left w:val="none" w:sz="0" w:space="0" w:color="auto"/>
        <w:bottom w:val="none" w:sz="0" w:space="0" w:color="auto"/>
        <w:right w:val="none" w:sz="0" w:space="0" w:color="auto"/>
      </w:divBdr>
    </w:div>
    <w:div w:id="2051032688">
      <w:bodyDiv w:val="1"/>
      <w:marLeft w:val="0"/>
      <w:marRight w:val="0"/>
      <w:marTop w:val="0"/>
      <w:marBottom w:val="0"/>
      <w:divBdr>
        <w:top w:val="none" w:sz="0" w:space="0" w:color="auto"/>
        <w:left w:val="none" w:sz="0" w:space="0" w:color="auto"/>
        <w:bottom w:val="none" w:sz="0" w:space="0" w:color="auto"/>
        <w:right w:val="none" w:sz="0" w:space="0" w:color="auto"/>
      </w:divBdr>
    </w:div>
    <w:div w:id="2075930840">
      <w:bodyDiv w:val="1"/>
      <w:marLeft w:val="0"/>
      <w:marRight w:val="0"/>
      <w:marTop w:val="0"/>
      <w:marBottom w:val="0"/>
      <w:divBdr>
        <w:top w:val="none" w:sz="0" w:space="0" w:color="auto"/>
        <w:left w:val="none" w:sz="0" w:space="0" w:color="auto"/>
        <w:bottom w:val="none" w:sz="0" w:space="0" w:color="auto"/>
        <w:right w:val="none" w:sz="0" w:space="0" w:color="auto"/>
      </w:divBdr>
    </w:div>
    <w:div w:id="2089844269">
      <w:bodyDiv w:val="1"/>
      <w:marLeft w:val="0"/>
      <w:marRight w:val="0"/>
      <w:marTop w:val="0"/>
      <w:marBottom w:val="0"/>
      <w:divBdr>
        <w:top w:val="none" w:sz="0" w:space="0" w:color="auto"/>
        <w:left w:val="none" w:sz="0" w:space="0" w:color="auto"/>
        <w:bottom w:val="none" w:sz="0" w:space="0" w:color="auto"/>
        <w:right w:val="none" w:sz="0" w:space="0" w:color="auto"/>
      </w:divBdr>
    </w:div>
    <w:div w:id="2092312068">
      <w:bodyDiv w:val="1"/>
      <w:marLeft w:val="0"/>
      <w:marRight w:val="0"/>
      <w:marTop w:val="0"/>
      <w:marBottom w:val="0"/>
      <w:divBdr>
        <w:top w:val="none" w:sz="0" w:space="0" w:color="auto"/>
        <w:left w:val="none" w:sz="0" w:space="0" w:color="auto"/>
        <w:bottom w:val="none" w:sz="0" w:space="0" w:color="auto"/>
        <w:right w:val="none" w:sz="0" w:space="0" w:color="auto"/>
      </w:divBdr>
    </w:div>
    <w:div w:id="2098817373">
      <w:bodyDiv w:val="1"/>
      <w:marLeft w:val="0"/>
      <w:marRight w:val="0"/>
      <w:marTop w:val="0"/>
      <w:marBottom w:val="0"/>
      <w:divBdr>
        <w:top w:val="none" w:sz="0" w:space="0" w:color="auto"/>
        <w:left w:val="none" w:sz="0" w:space="0" w:color="auto"/>
        <w:bottom w:val="none" w:sz="0" w:space="0" w:color="auto"/>
        <w:right w:val="none" w:sz="0" w:space="0" w:color="auto"/>
      </w:divBdr>
    </w:div>
    <w:div w:id="210877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oftware_versioning" TargetMode="External"/><Relationship Id="rId18" Type="http://schemas.openxmlformats.org/officeDocument/2006/relationships/hyperlink" Target="http://en.wikipedia.org/wiki/Cost-benefit_analysis"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http://www.businessdictionary.com/definition/costs.html" TargetMode="External"/><Relationship Id="rId34" Type="http://schemas.openxmlformats.org/officeDocument/2006/relationships/image" Target="media/image13.png"/><Relationship Id="rId42" Type="http://schemas.openxmlformats.org/officeDocument/2006/relationships/hyperlink" Target="http://developer.android.com/reference/android/telephony/TelephonyManager.html" TargetMode="External"/><Relationship Id="rId47" Type="http://schemas.openxmlformats.org/officeDocument/2006/relationships/hyperlink" Target="http://developer.android.com/reference/android/net/wifi/WifiInfo.html" TargetMode="External"/><Relationship Id="rId50" Type="http://schemas.openxmlformats.org/officeDocument/2006/relationships/hyperlink" Target="http://support.microsoft.com/kb/294880" TargetMode="External"/><Relationship Id="rId55" Type="http://schemas.openxmlformats.org/officeDocument/2006/relationships/hyperlink" Target="http://elonen.iki.fi/code/nanohttpd" TargetMode="External"/><Relationship Id="rId63" Type="http://schemas.openxmlformats.org/officeDocument/2006/relationships/hyperlink" Target="http://tortoisesvn.net/"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Source_code"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image" Target="media/image11.jpeg"/><Relationship Id="rId37" Type="http://schemas.openxmlformats.org/officeDocument/2006/relationships/image" Target="media/image16.jpeg"/><Relationship Id="rId40" Type="http://schemas.openxmlformats.org/officeDocument/2006/relationships/image" Target="media/image19.jpeg"/><Relationship Id="rId45" Type="http://schemas.openxmlformats.org/officeDocument/2006/relationships/hyperlink" Target="http://developer.android.com/reference/java/net/NetworkInterface.html" TargetMode="External"/><Relationship Id="rId53" Type="http://schemas.openxmlformats.org/officeDocument/2006/relationships/hyperlink" Target="http://www.agilentia.ch/images/stories/documents/Agilentia_Basic_Streaming_Technology_and_RTSP_Protocol.pdf" TargetMode="External"/><Relationship Id="rId58" Type="http://schemas.openxmlformats.org/officeDocument/2006/relationships/hyperlink" Target="http://android.bigresource.com/Android-Capture-frames-from-video-file--8BnOyan8X.html"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n.wikipedia.org/wiki/Open_source_license"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www.fourcc.org/yuv.php" TargetMode="External"/><Relationship Id="rId57" Type="http://schemas.openxmlformats.org/officeDocument/2006/relationships/hyperlink" Target="http://android.bigresource.com/Android-Extract-video-frame-at-particular-time-4JbvFdgXg.html" TargetMode="External"/><Relationship Id="rId61" Type="http://schemas.openxmlformats.org/officeDocument/2006/relationships/hyperlink" Target="http://developer.android.com/reference/android/hardware/Camera.PreviewCallback.html" TargetMode="External"/><Relationship Id="rId10" Type="http://schemas.openxmlformats.org/officeDocument/2006/relationships/hyperlink" Target="http://en.wikipedia.org/wiki/Phases_of_the_software_development_cycle" TargetMode="External"/><Relationship Id="rId19" Type="http://schemas.openxmlformats.org/officeDocument/2006/relationships/hyperlink" Target="http://www.businessdictionary.com/definition/analysis.html" TargetMode="External"/><Relationship Id="rId31" Type="http://schemas.openxmlformats.org/officeDocument/2006/relationships/image" Target="media/image10.jpeg"/><Relationship Id="rId44" Type="http://schemas.openxmlformats.org/officeDocument/2006/relationships/hyperlink" Target="http://developer.android.com/reference/android/net/NetworkInfo.html" TargetMode="External"/><Relationship Id="rId52" Type="http://schemas.openxmlformats.org/officeDocument/2006/relationships/hyperlink" Target="http://www.uml-diagrams.org/" TargetMode="External"/><Relationship Id="rId60" Type="http://schemas.openxmlformats.org/officeDocument/2006/relationships/hyperlink" Target="http://www.coderanch.com/t/579019/Android/Mobile/compress-image-android" TargetMode="External"/><Relationship Id="rId65" Type="http://schemas.openxmlformats.org/officeDocument/2006/relationships/hyperlink" Target="http://en.wikipedia.org/wiki/Apache_Subversion" TargetMode="Externa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hyperlink" Target="http://en.wikipedia.org/wiki/Revision_control" TargetMode="External"/><Relationship Id="rId22" Type="http://schemas.openxmlformats.org/officeDocument/2006/relationships/hyperlink" Target="http://www.businessdictionary.com/definition/revenue.html" TargetMode="External"/><Relationship Id="rId27" Type="http://schemas.openxmlformats.org/officeDocument/2006/relationships/image" Target="media/image6.png"/><Relationship Id="rId30" Type="http://schemas.openxmlformats.org/officeDocument/2006/relationships/image" Target="media/image9.jpeg"/><Relationship Id="rId35" Type="http://schemas.openxmlformats.org/officeDocument/2006/relationships/image" Target="media/image14.png"/><Relationship Id="rId43" Type="http://schemas.openxmlformats.org/officeDocument/2006/relationships/hyperlink" Target="http://developer.android.com/reference/android/net/ConnectivityManager.html" TargetMode="External"/><Relationship Id="rId48" Type="http://schemas.openxmlformats.org/officeDocument/2006/relationships/hyperlink" Target="http://en.wikipedia.org/wiki/YUV" TargetMode="External"/><Relationship Id="rId56" Type="http://schemas.openxmlformats.org/officeDocument/2006/relationships/hyperlink" Target="http://en.wikipedia.org/wiki/NanoHTTPD" TargetMode="External"/><Relationship Id="rId64" Type="http://schemas.openxmlformats.org/officeDocument/2006/relationships/hyperlink" Target="http://subversion.apache.org/" TargetMode="External"/><Relationship Id="rId69" Type="http://schemas.openxmlformats.org/officeDocument/2006/relationships/theme" Target="theme/theme1.xml"/><Relationship Id="rId8" Type="http://schemas.openxmlformats.org/officeDocument/2006/relationships/hyperlink" Target="http://en.wikipedia.org/wiki/Software_development" TargetMode="External"/><Relationship Id="rId51" Type="http://schemas.openxmlformats.org/officeDocument/2006/relationships/hyperlink" Target="http://www.smartdraw.com/resources/tutorials/uml-diagrams/#/resources/tutorials/Introduction-to-UML" TargetMode="External"/><Relationship Id="rId3" Type="http://schemas.openxmlformats.org/officeDocument/2006/relationships/styles" Target="styles.xml"/><Relationship Id="rId12" Type="http://schemas.openxmlformats.org/officeDocument/2006/relationships/hyperlink" Target="http://www.eclipse.org/linuxtools/" TargetMode="External"/><Relationship Id="rId17" Type="http://schemas.openxmlformats.org/officeDocument/2006/relationships/hyperlink" Target="http://en.wikipedia.org/wiki/Concurrent_Versions_System"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jpeg"/><Relationship Id="rId46" Type="http://schemas.openxmlformats.org/officeDocument/2006/relationships/hyperlink" Target="http://developer.android.com/reference/android/net/wifi/package-summary.html" TargetMode="External"/><Relationship Id="rId59" Type="http://schemas.openxmlformats.org/officeDocument/2006/relationships/hyperlink" Target="http://developer.android.com/reference/android/graphics/Bitmap.html" TargetMode="External"/><Relationship Id="rId67" Type="http://schemas.openxmlformats.org/officeDocument/2006/relationships/footer" Target="footer1.xml"/><Relationship Id="rId20" Type="http://schemas.openxmlformats.org/officeDocument/2006/relationships/hyperlink" Target="http://www.businessdictionary.com/definition/project.html" TargetMode="External"/><Relationship Id="rId41" Type="http://schemas.openxmlformats.org/officeDocument/2006/relationships/image" Target="media/image20.jpeg"/><Relationship Id="rId54" Type="http://schemas.openxmlformats.org/officeDocument/2006/relationships/hyperlink" Target="http://www.ietf.org/rfc/rfc2326.txt" TargetMode="External"/><Relationship Id="rId62" Type="http://schemas.openxmlformats.org/officeDocument/2006/relationships/hyperlink" Target="http://stackoverflow.com/questions/3398363/how-to-define-callbacks-in-an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D6E59-A178-4B58-B020-3973B4E97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33</Pages>
  <Words>3820</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dac3</dc:creator>
  <cp:keywords/>
  <dc:description/>
  <cp:lastModifiedBy>dac3</cp:lastModifiedBy>
  <cp:revision>226</cp:revision>
  <dcterms:created xsi:type="dcterms:W3CDTF">2012-07-13T06:22:00Z</dcterms:created>
  <dcterms:modified xsi:type="dcterms:W3CDTF">2012-07-26T12:19:00Z</dcterms:modified>
</cp:coreProperties>
</file>